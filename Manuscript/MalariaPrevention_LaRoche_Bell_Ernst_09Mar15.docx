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6077" w14:textId="77777777" w:rsidR="004F1794" w:rsidRDefault="00512062" w:rsidP="00FD6868">
      <w:pPr>
        <w:spacing w:after="0" w:line="480" w:lineRule="auto"/>
        <w:rPr>
          <w:rFonts w:asciiTheme="majorHAnsi" w:hAnsiTheme="majorHAnsi"/>
          <w:sz w:val="24"/>
          <w:szCs w:val="24"/>
        </w:rPr>
      </w:pPr>
      <w:r w:rsidRPr="00411D5E">
        <w:rPr>
          <w:rFonts w:asciiTheme="majorHAnsi" w:hAnsiTheme="majorHAnsi"/>
          <w:sz w:val="24"/>
          <w:szCs w:val="24"/>
        </w:rPr>
        <w:t xml:space="preserve">Malaria Prevention: Are high-risk households </w:t>
      </w:r>
      <w:r w:rsidR="004029FA">
        <w:rPr>
          <w:rFonts w:asciiTheme="majorHAnsi" w:hAnsiTheme="majorHAnsi"/>
          <w:sz w:val="24"/>
          <w:szCs w:val="24"/>
        </w:rPr>
        <w:t xml:space="preserve">in Kenya </w:t>
      </w:r>
      <w:r w:rsidRPr="00411D5E">
        <w:rPr>
          <w:rFonts w:asciiTheme="majorHAnsi" w:hAnsiTheme="majorHAnsi"/>
          <w:sz w:val="24"/>
          <w:szCs w:val="24"/>
        </w:rPr>
        <w:t>receiving treatments?</w:t>
      </w:r>
    </w:p>
    <w:p w14:paraId="4F5BB2A9" w14:textId="77777777" w:rsidR="004029FA" w:rsidRPr="00411D5E" w:rsidRDefault="004029FA" w:rsidP="00FD6868">
      <w:pPr>
        <w:spacing w:after="0" w:line="480" w:lineRule="auto"/>
        <w:rPr>
          <w:rFonts w:asciiTheme="majorHAnsi" w:hAnsiTheme="majorHAnsi"/>
          <w:sz w:val="24"/>
          <w:szCs w:val="24"/>
        </w:rPr>
      </w:pPr>
    </w:p>
    <w:p w14:paraId="0BE1D9C9" w14:textId="77777777"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Dominic D. LaRoche</w:t>
      </w:r>
      <w:r w:rsidRPr="00411D5E">
        <w:rPr>
          <w:rFonts w:asciiTheme="majorHAnsi" w:hAnsiTheme="majorHAnsi"/>
          <w:sz w:val="24"/>
          <w:szCs w:val="24"/>
          <w:vertAlign w:val="superscript"/>
        </w:rPr>
        <w:t>1</w:t>
      </w:r>
      <w:r w:rsidR="00411D5E" w:rsidRPr="00411D5E">
        <w:rPr>
          <w:rFonts w:asciiTheme="majorHAnsi" w:hAnsiTheme="majorHAnsi"/>
          <w:sz w:val="24"/>
          <w:szCs w:val="24"/>
          <w:vertAlign w:val="superscript"/>
        </w:rPr>
        <w:t>*</w:t>
      </w:r>
      <w:r w:rsidR="00411D5E" w:rsidRPr="00411D5E">
        <w:rPr>
          <w:rStyle w:val="FootnoteReference"/>
          <w:rFonts w:asciiTheme="majorHAnsi" w:hAnsiTheme="majorHAnsi"/>
          <w:sz w:val="24"/>
          <w:szCs w:val="24"/>
        </w:rPr>
        <w:footnoteReference w:id="2"/>
      </w:r>
    </w:p>
    <w:p w14:paraId="726CA612" w14:textId="77777777"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Melanie L. Bell</w:t>
      </w:r>
      <w:r w:rsidRPr="00411D5E">
        <w:rPr>
          <w:rFonts w:asciiTheme="majorHAnsi" w:hAnsiTheme="majorHAnsi"/>
          <w:sz w:val="24"/>
          <w:szCs w:val="24"/>
          <w:vertAlign w:val="superscript"/>
        </w:rPr>
        <w:t>2</w:t>
      </w:r>
    </w:p>
    <w:p w14:paraId="4D2BE744" w14:textId="77777777" w:rsidR="00512062"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Kacey C. Ernst</w:t>
      </w:r>
      <w:r w:rsidRPr="00411D5E">
        <w:rPr>
          <w:rFonts w:asciiTheme="majorHAnsi" w:hAnsiTheme="majorHAnsi"/>
          <w:sz w:val="24"/>
          <w:szCs w:val="24"/>
          <w:vertAlign w:val="superscript"/>
        </w:rPr>
        <w:t>2</w:t>
      </w:r>
    </w:p>
    <w:p w14:paraId="2853F6BE" w14:textId="77777777" w:rsidR="00411D5E" w:rsidRPr="00411D5E" w:rsidRDefault="00411D5E" w:rsidP="00FD6868">
      <w:pPr>
        <w:spacing w:after="0" w:line="480" w:lineRule="auto"/>
        <w:rPr>
          <w:rFonts w:asciiTheme="majorHAnsi" w:hAnsiTheme="majorHAnsi"/>
          <w:sz w:val="24"/>
          <w:szCs w:val="24"/>
          <w:vertAlign w:val="superscript"/>
        </w:rPr>
      </w:pPr>
    </w:p>
    <w:p w14:paraId="382DA519" w14:textId="373E2A06" w:rsidR="00411D5E" w:rsidRP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1</w:t>
      </w:r>
      <w:r w:rsidR="007E718E" w:rsidRPr="00411D5E">
        <w:rPr>
          <w:rFonts w:asciiTheme="majorHAnsi" w:hAnsiTheme="majorHAnsi"/>
          <w:sz w:val="24"/>
          <w:szCs w:val="24"/>
        </w:rPr>
        <w:t>Graduate Interdisciplinary Program in Statistics</w:t>
      </w:r>
      <w:r w:rsidR="007E718E">
        <w:rPr>
          <w:rFonts w:asciiTheme="majorHAnsi" w:hAnsiTheme="majorHAnsi"/>
          <w:sz w:val="24"/>
          <w:szCs w:val="24"/>
        </w:rPr>
        <w:t xml:space="preserve">, </w:t>
      </w:r>
      <w:r w:rsidRPr="00411D5E">
        <w:rPr>
          <w:rFonts w:asciiTheme="majorHAnsi" w:hAnsiTheme="majorHAnsi"/>
          <w:sz w:val="24"/>
          <w:szCs w:val="24"/>
        </w:rPr>
        <w:t xml:space="preserve">University of Arizona </w:t>
      </w:r>
    </w:p>
    <w:p w14:paraId="4A239443" w14:textId="3D8B1937" w:rsid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2</w:t>
      </w:r>
      <w:r w:rsidR="007E718E" w:rsidRPr="00411D5E">
        <w:rPr>
          <w:rFonts w:asciiTheme="majorHAnsi" w:hAnsiTheme="majorHAnsi"/>
          <w:sz w:val="24"/>
          <w:szCs w:val="24"/>
        </w:rPr>
        <w:t>Mel &amp; Enid Zuckerman College of Public Health</w:t>
      </w:r>
      <w:r w:rsidR="007E718E">
        <w:rPr>
          <w:rFonts w:asciiTheme="majorHAnsi" w:hAnsiTheme="majorHAnsi"/>
          <w:sz w:val="24"/>
          <w:szCs w:val="24"/>
        </w:rPr>
        <w:t xml:space="preserve">, </w:t>
      </w:r>
      <w:r w:rsidRPr="00411D5E">
        <w:rPr>
          <w:rFonts w:asciiTheme="majorHAnsi" w:hAnsiTheme="majorHAnsi"/>
          <w:sz w:val="24"/>
          <w:szCs w:val="24"/>
        </w:rPr>
        <w:t xml:space="preserve">University of Arizona </w:t>
      </w:r>
    </w:p>
    <w:p w14:paraId="51FBA28F" w14:textId="77777777" w:rsidR="00411D5E" w:rsidRDefault="00411D5E" w:rsidP="00FD6868">
      <w:pPr>
        <w:spacing w:after="0" w:line="480" w:lineRule="auto"/>
        <w:rPr>
          <w:rFonts w:asciiTheme="majorHAnsi" w:hAnsiTheme="majorHAnsi"/>
          <w:sz w:val="24"/>
          <w:szCs w:val="24"/>
        </w:rPr>
      </w:pPr>
    </w:p>
    <w:p w14:paraId="3D982815" w14:textId="6852D786" w:rsidR="00411D5E" w:rsidRDefault="00411D5E" w:rsidP="00FD6868">
      <w:pPr>
        <w:spacing w:after="0" w:line="480" w:lineRule="auto"/>
        <w:rPr>
          <w:rFonts w:asciiTheme="majorHAnsi" w:hAnsiTheme="majorHAnsi"/>
          <w:sz w:val="24"/>
          <w:szCs w:val="24"/>
        </w:rPr>
      </w:pPr>
      <w:r>
        <w:rPr>
          <w:rFonts w:asciiTheme="majorHAnsi" w:hAnsiTheme="majorHAnsi"/>
          <w:sz w:val="24"/>
          <w:szCs w:val="24"/>
        </w:rPr>
        <w:t xml:space="preserve">Key Words: Malaria, </w:t>
      </w:r>
      <w:r w:rsidR="00DB2A90">
        <w:rPr>
          <w:rFonts w:asciiTheme="majorHAnsi" w:hAnsiTheme="majorHAnsi"/>
          <w:sz w:val="24"/>
          <w:szCs w:val="24"/>
        </w:rPr>
        <w:t>LLIN</w:t>
      </w:r>
      <w:r>
        <w:rPr>
          <w:rFonts w:asciiTheme="majorHAnsi" w:hAnsiTheme="majorHAnsi"/>
          <w:sz w:val="24"/>
          <w:szCs w:val="24"/>
        </w:rPr>
        <w:t>, IRS, Prevention</w:t>
      </w:r>
      <w:proofErr w:type="gramStart"/>
      <w:r>
        <w:rPr>
          <w:rFonts w:asciiTheme="majorHAnsi" w:hAnsiTheme="majorHAnsi"/>
          <w:sz w:val="24"/>
          <w:szCs w:val="24"/>
        </w:rPr>
        <w:t xml:space="preserve">, </w:t>
      </w:r>
      <w:commentRangeStart w:id="0"/>
      <w:r w:rsidR="001A106F">
        <w:rPr>
          <w:rFonts w:asciiTheme="majorHAnsi" w:hAnsiTheme="majorHAnsi"/>
          <w:sz w:val="24"/>
          <w:szCs w:val="24"/>
        </w:rPr>
        <w:t>???</w:t>
      </w:r>
      <w:commentRangeEnd w:id="0"/>
      <w:proofErr w:type="gramEnd"/>
      <w:r w:rsidR="0060330C">
        <w:rPr>
          <w:rStyle w:val="CommentReference"/>
        </w:rPr>
        <w:commentReference w:id="0"/>
      </w:r>
    </w:p>
    <w:p w14:paraId="11468932" w14:textId="77777777" w:rsidR="00411D5E" w:rsidRDefault="00411D5E" w:rsidP="00FD6868">
      <w:pPr>
        <w:spacing w:after="0" w:line="480" w:lineRule="auto"/>
        <w:rPr>
          <w:rFonts w:asciiTheme="majorHAnsi" w:hAnsiTheme="majorHAnsi"/>
          <w:sz w:val="24"/>
          <w:szCs w:val="24"/>
        </w:rPr>
      </w:pPr>
    </w:p>
    <w:p w14:paraId="5A09F54A" w14:textId="77777777" w:rsidR="004029FA" w:rsidRDefault="00411D5E" w:rsidP="00FD6868">
      <w:pPr>
        <w:spacing w:after="0" w:line="480" w:lineRule="auto"/>
        <w:rPr>
          <w:rFonts w:asciiTheme="majorHAnsi" w:hAnsiTheme="majorHAnsi"/>
          <w:sz w:val="24"/>
          <w:szCs w:val="24"/>
        </w:rPr>
      </w:pPr>
      <w:r>
        <w:rPr>
          <w:rFonts w:asciiTheme="majorHAnsi" w:hAnsiTheme="majorHAnsi"/>
          <w:sz w:val="24"/>
          <w:szCs w:val="24"/>
        </w:rPr>
        <w:t>Abstract</w:t>
      </w:r>
      <w:r w:rsidR="004029FA">
        <w:rPr>
          <w:rFonts w:asciiTheme="majorHAnsi" w:hAnsiTheme="majorHAnsi"/>
          <w:sz w:val="24"/>
          <w:szCs w:val="24"/>
        </w:rPr>
        <w:t xml:space="preserve"> Word Count:</w:t>
      </w:r>
      <w:r w:rsidR="001A106F">
        <w:rPr>
          <w:rFonts w:asciiTheme="majorHAnsi" w:hAnsiTheme="majorHAnsi"/>
          <w:sz w:val="24"/>
          <w:szCs w:val="24"/>
        </w:rPr>
        <w:t xml:space="preserve"> (max 150)</w:t>
      </w:r>
    </w:p>
    <w:p w14:paraId="4B140594" w14:textId="2105743C" w:rsidR="004029FA" w:rsidRDefault="004029FA" w:rsidP="00FD6868">
      <w:pPr>
        <w:spacing w:after="0" w:line="480" w:lineRule="auto"/>
        <w:rPr>
          <w:rFonts w:asciiTheme="majorHAnsi" w:hAnsiTheme="majorHAnsi"/>
          <w:sz w:val="24"/>
          <w:szCs w:val="24"/>
        </w:rPr>
      </w:pPr>
      <w:r>
        <w:rPr>
          <w:rFonts w:asciiTheme="majorHAnsi" w:hAnsiTheme="majorHAnsi"/>
          <w:sz w:val="24"/>
          <w:szCs w:val="24"/>
        </w:rPr>
        <w:t>Text Word Count:</w:t>
      </w:r>
      <w:r w:rsidR="001A106F">
        <w:rPr>
          <w:rFonts w:asciiTheme="majorHAnsi" w:hAnsiTheme="majorHAnsi"/>
          <w:sz w:val="24"/>
          <w:szCs w:val="24"/>
        </w:rPr>
        <w:t xml:space="preserve"> </w:t>
      </w:r>
      <w:ins w:id="1" w:author="LaRoche, Dominic {DTIO~Tucson}" w:date="2015-03-09T18:03:00Z">
        <w:r w:rsidR="00B14315">
          <w:rPr>
            <w:rFonts w:asciiTheme="majorHAnsi" w:hAnsiTheme="majorHAnsi"/>
            <w:sz w:val="24"/>
            <w:szCs w:val="24"/>
          </w:rPr>
          <w:t>1486</w:t>
        </w:r>
      </w:ins>
    </w:p>
    <w:p w14:paraId="5A26D59B" w14:textId="77777777" w:rsidR="004029FA" w:rsidRDefault="004029FA" w:rsidP="00FD6868">
      <w:pPr>
        <w:spacing w:after="0" w:line="480" w:lineRule="auto"/>
        <w:rPr>
          <w:rFonts w:asciiTheme="majorHAnsi" w:hAnsiTheme="majorHAnsi"/>
          <w:sz w:val="24"/>
          <w:szCs w:val="24"/>
        </w:rPr>
      </w:pPr>
      <w:r>
        <w:rPr>
          <w:rFonts w:asciiTheme="majorHAnsi" w:hAnsiTheme="majorHAnsi"/>
          <w:sz w:val="24"/>
          <w:szCs w:val="24"/>
        </w:rPr>
        <w:br w:type="page"/>
      </w:r>
    </w:p>
    <w:p w14:paraId="1EDD8928" w14:textId="77E49B6D" w:rsidR="00041389" w:rsidRDefault="00A0415F" w:rsidP="00FD6868">
      <w:pPr>
        <w:spacing w:after="0" w:line="480" w:lineRule="auto"/>
        <w:ind w:firstLine="720"/>
        <w:rPr>
          <w:rFonts w:asciiTheme="majorHAnsi" w:hAnsiTheme="majorHAnsi"/>
          <w:sz w:val="24"/>
          <w:szCs w:val="24"/>
        </w:rPr>
      </w:pPr>
      <w:r>
        <w:rPr>
          <w:rFonts w:asciiTheme="majorHAnsi" w:hAnsiTheme="majorHAnsi"/>
          <w:sz w:val="24"/>
          <w:szCs w:val="24"/>
        </w:rPr>
        <w:lastRenderedPageBreak/>
        <w:t xml:space="preserve">Malaria is considered a significant threat to </w:t>
      </w:r>
      <w:r w:rsidR="00101127">
        <w:rPr>
          <w:rFonts w:asciiTheme="majorHAnsi" w:hAnsiTheme="majorHAnsi"/>
          <w:sz w:val="24"/>
          <w:szCs w:val="24"/>
        </w:rPr>
        <w:t xml:space="preserve">public </w:t>
      </w:r>
      <w:r>
        <w:rPr>
          <w:rFonts w:asciiTheme="majorHAnsi" w:hAnsiTheme="majorHAnsi"/>
          <w:sz w:val="24"/>
          <w:szCs w:val="24"/>
        </w:rPr>
        <w:t xml:space="preserve">health and </w:t>
      </w:r>
      <w:r w:rsidR="00101127">
        <w:rPr>
          <w:rFonts w:asciiTheme="majorHAnsi" w:hAnsiTheme="majorHAnsi"/>
          <w:sz w:val="24"/>
          <w:szCs w:val="24"/>
        </w:rPr>
        <w:t xml:space="preserve">a </w:t>
      </w:r>
      <w:r>
        <w:rPr>
          <w:rFonts w:asciiTheme="majorHAnsi" w:hAnsiTheme="majorHAnsi"/>
          <w:sz w:val="24"/>
          <w:szCs w:val="24"/>
        </w:rPr>
        <w:t xml:space="preserve">socio-economic burden in countries where the disease is </w:t>
      </w:r>
      <w:r w:rsidR="00ED163F">
        <w:rPr>
          <w:rFonts w:asciiTheme="majorHAnsi" w:hAnsiTheme="majorHAnsi"/>
          <w:sz w:val="24"/>
          <w:szCs w:val="24"/>
        </w:rPr>
        <w:t xml:space="preserve">either </w:t>
      </w:r>
      <w:r>
        <w:rPr>
          <w:rFonts w:asciiTheme="majorHAnsi" w:hAnsiTheme="majorHAnsi"/>
          <w:sz w:val="24"/>
          <w:szCs w:val="24"/>
        </w:rPr>
        <w:t>endemic or epid</w:t>
      </w:r>
      <w:r w:rsidR="00101127">
        <w:rPr>
          <w:rFonts w:asciiTheme="majorHAnsi" w:hAnsiTheme="majorHAnsi"/>
          <w:sz w:val="24"/>
          <w:szCs w:val="24"/>
        </w:rPr>
        <w:t>emic.</w:t>
      </w:r>
      <w:r w:rsidR="001A6802">
        <w:rPr>
          <w:rFonts w:asciiTheme="majorHAnsi" w:hAnsiTheme="majorHAnsi"/>
          <w:sz w:val="24"/>
          <w:szCs w:val="24"/>
          <w:vertAlign w:val="superscript"/>
        </w:rPr>
        <w:t>1</w:t>
      </w:r>
      <w:r w:rsidR="00101127">
        <w:rPr>
          <w:rFonts w:asciiTheme="majorHAnsi" w:hAnsiTheme="majorHAnsi"/>
          <w:sz w:val="24"/>
          <w:szCs w:val="24"/>
        </w:rPr>
        <w:t xml:space="preserve"> </w:t>
      </w:r>
      <w:r w:rsidR="00B10946">
        <w:rPr>
          <w:rFonts w:asciiTheme="majorHAnsi" w:hAnsiTheme="majorHAnsi"/>
          <w:sz w:val="24"/>
          <w:szCs w:val="24"/>
        </w:rPr>
        <w:t xml:space="preserve">Concerted efforts have been made in the past decade to reduce and in some cases eliminate malaria. Many national strategic plans to reduce or eliminate malaria are in their third generation. </w:t>
      </w:r>
      <w:r w:rsidR="00DB2A90">
        <w:rPr>
          <w:rFonts w:asciiTheme="majorHAnsi" w:hAnsiTheme="majorHAnsi"/>
          <w:sz w:val="24"/>
          <w:szCs w:val="24"/>
        </w:rPr>
        <w:t xml:space="preserve">  Spatial targeting of high </w:t>
      </w:r>
      <w:r w:rsidR="00041389">
        <w:rPr>
          <w:rFonts w:asciiTheme="majorHAnsi" w:hAnsiTheme="majorHAnsi"/>
          <w:sz w:val="24"/>
          <w:szCs w:val="24"/>
        </w:rPr>
        <w:t>risk areas is a strategy that has bee</w:t>
      </w:r>
      <w:r w:rsidR="008876A8">
        <w:rPr>
          <w:rFonts w:asciiTheme="majorHAnsi" w:hAnsiTheme="majorHAnsi"/>
          <w:sz w:val="24"/>
          <w:szCs w:val="24"/>
        </w:rPr>
        <w:t>n recommended</w:t>
      </w:r>
      <w:r w:rsidR="00B10946">
        <w:rPr>
          <w:rFonts w:asciiTheme="majorHAnsi" w:hAnsiTheme="majorHAnsi"/>
          <w:sz w:val="24"/>
          <w:szCs w:val="24"/>
        </w:rPr>
        <w:t xml:space="preserve"> </w:t>
      </w:r>
      <w:r w:rsidR="00DB2A90">
        <w:rPr>
          <w:rFonts w:asciiTheme="majorHAnsi" w:hAnsiTheme="majorHAnsi"/>
          <w:sz w:val="24"/>
          <w:szCs w:val="24"/>
        </w:rPr>
        <w:t>but few studies have assessed if gove</w:t>
      </w:r>
      <w:r w:rsidR="00041389">
        <w:rPr>
          <w:rFonts w:asciiTheme="majorHAnsi" w:hAnsiTheme="majorHAnsi"/>
          <w:sz w:val="24"/>
          <w:szCs w:val="24"/>
        </w:rPr>
        <w:t>rnment programs are in actuality achieving differential coverage in high risk areas.</w:t>
      </w:r>
      <w:r w:rsidR="008876A8">
        <w:rPr>
          <w:rFonts w:asciiTheme="majorHAnsi" w:hAnsiTheme="majorHAnsi"/>
          <w:sz w:val="24"/>
          <w:szCs w:val="24"/>
          <w:vertAlign w:val="superscript"/>
        </w:rPr>
        <w:t>2</w:t>
      </w:r>
      <w:r w:rsidR="00041389">
        <w:rPr>
          <w:rFonts w:asciiTheme="majorHAnsi" w:hAnsiTheme="majorHAnsi"/>
          <w:sz w:val="24"/>
          <w:szCs w:val="24"/>
        </w:rPr>
        <w:t xml:space="preserve"> </w:t>
      </w:r>
    </w:p>
    <w:p w14:paraId="33E381F3" w14:textId="4A058FAE" w:rsidR="00411D5E" w:rsidRDefault="00101127" w:rsidP="00FD6868">
      <w:pPr>
        <w:spacing w:after="0" w:line="480" w:lineRule="auto"/>
        <w:ind w:firstLine="720"/>
        <w:rPr>
          <w:rFonts w:asciiTheme="majorHAnsi" w:hAnsiTheme="majorHAnsi"/>
          <w:sz w:val="24"/>
          <w:szCs w:val="24"/>
        </w:rPr>
      </w:pPr>
      <w:r>
        <w:rPr>
          <w:rFonts w:asciiTheme="majorHAnsi" w:hAnsiTheme="majorHAnsi"/>
          <w:sz w:val="24"/>
          <w:szCs w:val="24"/>
        </w:rPr>
        <w:t>The government of Kenya developed the “National M</w:t>
      </w:r>
      <w:r w:rsidR="003C7BA6">
        <w:rPr>
          <w:rFonts w:asciiTheme="majorHAnsi" w:hAnsiTheme="majorHAnsi"/>
          <w:sz w:val="24"/>
          <w:szCs w:val="24"/>
        </w:rPr>
        <w:t>alaria</w:t>
      </w:r>
      <w:r>
        <w:rPr>
          <w:rFonts w:asciiTheme="majorHAnsi" w:hAnsiTheme="majorHAnsi"/>
          <w:sz w:val="24"/>
          <w:szCs w:val="24"/>
        </w:rPr>
        <w:t xml:space="preserve"> Strategy 2009-2017” in response to </w:t>
      </w:r>
      <w:r>
        <w:rPr>
          <w:rFonts w:asciiTheme="majorHAnsi" w:hAnsiTheme="majorHAnsi"/>
          <w:sz w:val="24"/>
          <w:szCs w:val="24"/>
        </w:rPr>
        <w:t>th</w:t>
      </w:r>
      <w:r w:rsidR="00041389">
        <w:rPr>
          <w:rFonts w:asciiTheme="majorHAnsi" w:hAnsiTheme="majorHAnsi"/>
          <w:sz w:val="24"/>
          <w:szCs w:val="24"/>
        </w:rPr>
        <w:t>e ongoing</w:t>
      </w:r>
      <w:r>
        <w:rPr>
          <w:rFonts w:asciiTheme="majorHAnsi" w:hAnsiTheme="majorHAnsi"/>
          <w:sz w:val="24"/>
          <w:szCs w:val="24"/>
        </w:rPr>
        <w:t xml:space="preserve"> threat</w:t>
      </w:r>
      <w:r w:rsidR="00041389">
        <w:rPr>
          <w:rFonts w:asciiTheme="majorHAnsi" w:hAnsiTheme="majorHAnsi"/>
          <w:sz w:val="24"/>
          <w:szCs w:val="24"/>
        </w:rPr>
        <w:t xml:space="preserve"> of malaria</w:t>
      </w:r>
      <w:r>
        <w:rPr>
          <w:rFonts w:asciiTheme="majorHAnsi" w:hAnsiTheme="majorHAnsi"/>
          <w:sz w:val="24"/>
          <w:szCs w:val="24"/>
        </w:rPr>
        <w:t>.</w:t>
      </w:r>
      <w:r w:rsidR="008876A8">
        <w:rPr>
          <w:rFonts w:asciiTheme="majorHAnsi" w:hAnsiTheme="majorHAnsi"/>
          <w:sz w:val="24"/>
          <w:szCs w:val="24"/>
          <w:vertAlign w:val="superscript"/>
        </w:rPr>
        <w:t>3</w:t>
      </w:r>
      <w:r>
        <w:rPr>
          <w:rFonts w:asciiTheme="majorHAnsi" w:hAnsiTheme="majorHAnsi"/>
          <w:sz w:val="24"/>
          <w:szCs w:val="24"/>
        </w:rPr>
        <w:t xml:space="preserve"> This strategy outlined 6 objectives</w:t>
      </w:r>
      <w:r w:rsidR="007E718E">
        <w:rPr>
          <w:rFonts w:asciiTheme="majorHAnsi" w:hAnsiTheme="majorHAnsi"/>
          <w:sz w:val="24"/>
          <w:szCs w:val="24"/>
        </w:rPr>
        <w:t>,</w:t>
      </w:r>
      <w:r>
        <w:rPr>
          <w:rFonts w:asciiTheme="majorHAnsi" w:hAnsiTheme="majorHAnsi"/>
          <w:sz w:val="24"/>
          <w:szCs w:val="24"/>
        </w:rPr>
        <w:t xml:space="preserve"> the first of which is “to have at least 80% of people living in malaria risk areas using appropriate malaria preventive interventions.” </w:t>
      </w:r>
      <w:r w:rsidR="00CB2043">
        <w:rPr>
          <w:rFonts w:asciiTheme="majorHAnsi" w:hAnsiTheme="majorHAnsi"/>
          <w:sz w:val="24"/>
          <w:szCs w:val="24"/>
        </w:rPr>
        <w:t>The two primary non-pharmaceutical interventions identified in the plan are Indoor Residual Spraying (IRS) and Long Lasting Insecticidal Nets (</w:t>
      </w:r>
      <w:r w:rsidR="00DB2A90">
        <w:rPr>
          <w:rFonts w:asciiTheme="majorHAnsi" w:hAnsiTheme="majorHAnsi"/>
          <w:sz w:val="24"/>
          <w:szCs w:val="24"/>
        </w:rPr>
        <w:t>LLIN</w:t>
      </w:r>
      <w:r w:rsidR="00CB2043">
        <w:rPr>
          <w:rFonts w:asciiTheme="majorHAnsi" w:hAnsiTheme="majorHAnsi"/>
          <w:sz w:val="24"/>
          <w:szCs w:val="24"/>
        </w:rPr>
        <w:t>s</w:t>
      </w:r>
      <w:r w:rsidR="00CB2043">
        <w:rPr>
          <w:rFonts w:asciiTheme="majorHAnsi" w:hAnsiTheme="majorHAnsi"/>
          <w:sz w:val="24"/>
          <w:szCs w:val="24"/>
        </w:rPr>
        <w:t xml:space="preserve">). </w:t>
      </w:r>
      <w:r w:rsidR="00EA33B2">
        <w:rPr>
          <w:rFonts w:asciiTheme="majorHAnsi" w:hAnsiTheme="majorHAnsi"/>
          <w:sz w:val="24"/>
          <w:szCs w:val="24"/>
        </w:rPr>
        <w:t xml:space="preserve">The strategy </w:t>
      </w:r>
      <w:r w:rsidR="00583BBC">
        <w:rPr>
          <w:rFonts w:asciiTheme="majorHAnsi" w:hAnsiTheme="majorHAnsi"/>
          <w:sz w:val="24"/>
          <w:szCs w:val="24"/>
        </w:rPr>
        <w:t xml:space="preserve">outlined for achieving the intervention objective included the </w:t>
      </w:r>
      <w:r w:rsidR="0096131B">
        <w:rPr>
          <w:rFonts w:asciiTheme="majorHAnsi" w:hAnsiTheme="majorHAnsi"/>
          <w:sz w:val="24"/>
          <w:szCs w:val="24"/>
        </w:rPr>
        <w:t xml:space="preserve">initial </w:t>
      </w:r>
      <w:r w:rsidR="00583BBC">
        <w:rPr>
          <w:rFonts w:asciiTheme="majorHAnsi" w:hAnsiTheme="majorHAnsi"/>
          <w:sz w:val="24"/>
          <w:szCs w:val="24"/>
        </w:rPr>
        <w:t xml:space="preserve">mass distribution of </w:t>
      </w:r>
      <w:r w:rsidR="00DB2A90">
        <w:rPr>
          <w:rFonts w:asciiTheme="majorHAnsi" w:hAnsiTheme="majorHAnsi"/>
          <w:sz w:val="24"/>
          <w:szCs w:val="24"/>
        </w:rPr>
        <w:t>LLIN</w:t>
      </w:r>
      <w:r w:rsidR="00583BBC">
        <w:rPr>
          <w:rFonts w:asciiTheme="majorHAnsi" w:hAnsiTheme="majorHAnsi"/>
          <w:sz w:val="24"/>
          <w:szCs w:val="24"/>
        </w:rPr>
        <w:t>s</w:t>
      </w:r>
      <w:r w:rsidR="00ED163F">
        <w:rPr>
          <w:rFonts w:asciiTheme="majorHAnsi" w:hAnsiTheme="majorHAnsi"/>
          <w:sz w:val="24"/>
          <w:szCs w:val="24"/>
        </w:rPr>
        <w:t xml:space="preserve"> </w:t>
      </w:r>
      <w:del w:id="2" w:author="LaRoche, Dominic {DTIO~Tucson}" w:date="2015-03-09T13:49:00Z">
        <w:r w:rsidR="00ED163F" w:rsidDel="00C51EAC">
          <w:rPr>
            <w:rFonts w:asciiTheme="majorHAnsi" w:hAnsiTheme="majorHAnsi"/>
            <w:sz w:val="24"/>
            <w:szCs w:val="24"/>
          </w:rPr>
          <w:delText xml:space="preserve">areas </w:delText>
        </w:r>
      </w:del>
      <w:r w:rsidR="00ED163F">
        <w:rPr>
          <w:rFonts w:asciiTheme="majorHAnsi" w:hAnsiTheme="majorHAnsi"/>
          <w:sz w:val="24"/>
          <w:szCs w:val="24"/>
        </w:rPr>
        <w:t>where malaria is either endemic (western lowlands) or epidemic-prone</w:t>
      </w:r>
      <w:r w:rsidR="00583BBC">
        <w:rPr>
          <w:rFonts w:asciiTheme="majorHAnsi" w:hAnsiTheme="majorHAnsi"/>
          <w:sz w:val="24"/>
          <w:szCs w:val="24"/>
        </w:rPr>
        <w:t xml:space="preserve"> (western highlands</w:t>
      </w:r>
      <w:r w:rsidR="00583BBC">
        <w:rPr>
          <w:rFonts w:asciiTheme="majorHAnsi" w:hAnsiTheme="majorHAnsi"/>
          <w:sz w:val="24"/>
          <w:szCs w:val="24"/>
        </w:rPr>
        <w:t>)</w:t>
      </w:r>
      <w:r w:rsidR="007E718E">
        <w:rPr>
          <w:rFonts w:asciiTheme="majorHAnsi" w:hAnsiTheme="majorHAnsi"/>
          <w:sz w:val="24"/>
          <w:szCs w:val="24"/>
        </w:rPr>
        <w:t>;</w:t>
      </w:r>
      <w:r w:rsidR="00583BBC">
        <w:rPr>
          <w:rFonts w:asciiTheme="majorHAnsi" w:hAnsiTheme="majorHAnsi"/>
          <w:sz w:val="24"/>
          <w:szCs w:val="24"/>
        </w:rPr>
        <w:t xml:space="preserve"> </w:t>
      </w:r>
      <w:r w:rsidR="0096131B">
        <w:rPr>
          <w:rFonts w:asciiTheme="majorHAnsi" w:hAnsiTheme="majorHAnsi"/>
          <w:sz w:val="24"/>
          <w:szCs w:val="24"/>
        </w:rPr>
        <w:t>followed by</w:t>
      </w:r>
      <w:r w:rsidR="00583BBC">
        <w:rPr>
          <w:rFonts w:asciiTheme="majorHAnsi" w:hAnsiTheme="majorHAnsi"/>
          <w:sz w:val="24"/>
          <w:szCs w:val="24"/>
        </w:rPr>
        <w:t xml:space="preserve"> routine distribution of </w:t>
      </w:r>
      <w:r w:rsidR="00DB2A90">
        <w:rPr>
          <w:rFonts w:asciiTheme="majorHAnsi" w:hAnsiTheme="majorHAnsi"/>
          <w:sz w:val="24"/>
          <w:szCs w:val="24"/>
        </w:rPr>
        <w:t>LLIN</w:t>
      </w:r>
      <w:r w:rsidR="00583BBC">
        <w:rPr>
          <w:rFonts w:asciiTheme="majorHAnsi" w:hAnsiTheme="majorHAnsi"/>
          <w:sz w:val="24"/>
          <w:szCs w:val="24"/>
        </w:rPr>
        <w:t>s</w:t>
      </w:r>
      <w:r w:rsidR="00583BBC">
        <w:rPr>
          <w:rFonts w:asciiTheme="majorHAnsi" w:hAnsiTheme="majorHAnsi"/>
          <w:sz w:val="24"/>
          <w:szCs w:val="24"/>
        </w:rPr>
        <w:t xml:space="preserve"> to pregnant women and children under 1 year of age</w:t>
      </w:r>
      <w:r w:rsidR="0096131B">
        <w:rPr>
          <w:rFonts w:asciiTheme="majorHAnsi" w:hAnsiTheme="majorHAnsi"/>
          <w:sz w:val="24"/>
          <w:szCs w:val="24"/>
        </w:rPr>
        <w:t xml:space="preserve"> and a subsidized sale of </w:t>
      </w:r>
      <w:r w:rsidR="00DB2A90">
        <w:rPr>
          <w:rFonts w:asciiTheme="majorHAnsi" w:hAnsiTheme="majorHAnsi"/>
          <w:sz w:val="24"/>
          <w:szCs w:val="24"/>
        </w:rPr>
        <w:t>LLIN</w:t>
      </w:r>
      <w:r w:rsidR="0096131B">
        <w:rPr>
          <w:rFonts w:asciiTheme="majorHAnsi" w:hAnsiTheme="majorHAnsi"/>
          <w:sz w:val="24"/>
          <w:szCs w:val="24"/>
        </w:rPr>
        <w:t>s</w:t>
      </w:r>
      <w:r w:rsidR="00583BBC">
        <w:rPr>
          <w:rFonts w:asciiTheme="majorHAnsi" w:hAnsiTheme="majorHAnsi"/>
          <w:sz w:val="24"/>
          <w:szCs w:val="24"/>
        </w:rPr>
        <w:t xml:space="preserve">. The strategy also outlined the use of </w:t>
      </w:r>
      <w:r w:rsidR="0096131B">
        <w:rPr>
          <w:rFonts w:asciiTheme="majorHAnsi" w:hAnsiTheme="majorHAnsi"/>
          <w:sz w:val="24"/>
          <w:szCs w:val="24"/>
        </w:rPr>
        <w:t xml:space="preserve">widespread IRS followed by focal </w:t>
      </w:r>
      <w:r w:rsidR="0096131B">
        <w:rPr>
          <w:rFonts w:asciiTheme="majorHAnsi" w:hAnsiTheme="majorHAnsi"/>
          <w:sz w:val="24"/>
          <w:szCs w:val="24"/>
        </w:rPr>
        <w:t>treatment</w:t>
      </w:r>
      <w:r w:rsidR="0025085F">
        <w:rPr>
          <w:rFonts w:asciiTheme="majorHAnsi" w:hAnsiTheme="majorHAnsi"/>
          <w:sz w:val="24"/>
          <w:szCs w:val="24"/>
        </w:rPr>
        <w:t>s</w:t>
      </w:r>
      <w:r w:rsidR="0096131B">
        <w:rPr>
          <w:rFonts w:asciiTheme="majorHAnsi" w:hAnsiTheme="majorHAnsi"/>
          <w:sz w:val="24"/>
          <w:szCs w:val="24"/>
        </w:rPr>
        <w:t xml:space="preserve"> in epidemic-prone areas.</w:t>
      </w:r>
    </w:p>
    <w:p w14:paraId="39FD0684" w14:textId="3DDC9D9F" w:rsidR="0096131B" w:rsidRDefault="00BC2054" w:rsidP="00FD6868">
      <w:pPr>
        <w:spacing w:after="0" w:line="480" w:lineRule="auto"/>
        <w:ind w:firstLine="720"/>
        <w:rPr>
          <w:rFonts w:asciiTheme="majorHAnsi" w:hAnsiTheme="majorHAnsi"/>
          <w:sz w:val="24"/>
          <w:szCs w:val="24"/>
        </w:rPr>
      </w:pPr>
      <w:r>
        <w:rPr>
          <w:rFonts w:asciiTheme="majorHAnsi" w:hAnsiTheme="majorHAnsi"/>
          <w:sz w:val="24"/>
          <w:szCs w:val="24"/>
        </w:rPr>
        <w:t>The World Health Organization</w:t>
      </w:r>
      <w:r w:rsidR="008876A8">
        <w:rPr>
          <w:rFonts w:asciiTheme="majorHAnsi" w:hAnsiTheme="majorHAnsi"/>
          <w:sz w:val="24"/>
          <w:szCs w:val="24"/>
        </w:rPr>
        <w:t xml:space="preserve"> </w:t>
      </w:r>
      <w:r>
        <w:rPr>
          <w:rFonts w:asciiTheme="majorHAnsi" w:hAnsiTheme="majorHAnsi"/>
          <w:sz w:val="24"/>
          <w:szCs w:val="24"/>
        </w:rPr>
        <w:t xml:space="preserve">recommends </w:t>
      </w:r>
      <w:r w:rsidR="00604CAE">
        <w:rPr>
          <w:rFonts w:asciiTheme="majorHAnsi" w:hAnsiTheme="majorHAnsi"/>
          <w:sz w:val="24"/>
          <w:szCs w:val="24"/>
        </w:rPr>
        <w:t>prioritizing the administration of interventions to pregnant women and children followed by progressively achieving intervention coverage of all community members</w:t>
      </w:r>
      <w:r w:rsidR="00A07E13">
        <w:rPr>
          <w:rFonts w:asciiTheme="majorHAnsi" w:hAnsiTheme="majorHAnsi"/>
          <w:sz w:val="24"/>
          <w:szCs w:val="24"/>
        </w:rPr>
        <w:t>. The preferential administration of intervent</w:t>
      </w:r>
      <w:r w:rsidR="004C573C">
        <w:rPr>
          <w:rFonts w:asciiTheme="majorHAnsi" w:hAnsiTheme="majorHAnsi"/>
          <w:sz w:val="24"/>
          <w:szCs w:val="24"/>
        </w:rPr>
        <w:t>ions to pregnant women and young</w:t>
      </w:r>
      <w:r w:rsidR="00A07E13">
        <w:rPr>
          <w:rFonts w:asciiTheme="majorHAnsi" w:hAnsiTheme="majorHAnsi"/>
          <w:sz w:val="24"/>
          <w:szCs w:val="24"/>
        </w:rPr>
        <w:t xml:space="preserve"> children reflects the disproportionate </w:t>
      </w:r>
      <w:r w:rsidR="0025085F">
        <w:rPr>
          <w:rFonts w:asciiTheme="majorHAnsi" w:hAnsiTheme="majorHAnsi"/>
          <w:sz w:val="24"/>
          <w:szCs w:val="24"/>
        </w:rPr>
        <w:t>disease burden</w:t>
      </w:r>
      <w:r w:rsidR="00266BE0">
        <w:rPr>
          <w:rFonts w:asciiTheme="majorHAnsi" w:hAnsiTheme="majorHAnsi"/>
          <w:sz w:val="24"/>
          <w:szCs w:val="24"/>
        </w:rPr>
        <w:t xml:space="preserve"> borne by this group.</w:t>
      </w:r>
      <w:r w:rsidR="001B5D0A">
        <w:rPr>
          <w:rFonts w:asciiTheme="majorHAnsi" w:hAnsiTheme="majorHAnsi"/>
          <w:sz w:val="24"/>
          <w:szCs w:val="24"/>
          <w:vertAlign w:val="superscript"/>
        </w:rPr>
        <w:t>4</w:t>
      </w:r>
      <w:r w:rsidR="00266BE0">
        <w:rPr>
          <w:rFonts w:asciiTheme="majorHAnsi" w:hAnsiTheme="majorHAnsi"/>
          <w:sz w:val="24"/>
          <w:szCs w:val="24"/>
        </w:rPr>
        <w:t xml:space="preserve"> </w:t>
      </w:r>
      <w:r w:rsidR="00A07E13">
        <w:rPr>
          <w:rFonts w:asciiTheme="majorHAnsi" w:hAnsiTheme="majorHAnsi"/>
          <w:sz w:val="24"/>
          <w:szCs w:val="24"/>
        </w:rPr>
        <w:t>However, previous research has identified the benefit of</w:t>
      </w:r>
      <w:r w:rsidR="00266BE0">
        <w:rPr>
          <w:rFonts w:asciiTheme="majorHAnsi" w:hAnsiTheme="majorHAnsi"/>
          <w:sz w:val="24"/>
          <w:szCs w:val="24"/>
        </w:rPr>
        <w:t xml:space="preserve"> additionally </w:t>
      </w:r>
      <w:r w:rsidR="00A07E13">
        <w:rPr>
          <w:rFonts w:asciiTheme="majorHAnsi" w:hAnsiTheme="majorHAnsi"/>
          <w:sz w:val="24"/>
          <w:szCs w:val="24"/>
        </w:rPr>
        <w:t>targeting interventions at those with the highest risk of infections</w:t>
      </w:r>
      <w:r w:rsidR="00266BE0">
        <w:rPr>
          <w:rFonts w:asciiTheme="majorHAnsi" w:hAnsiTheme="majorHAnsi"/>
          <w:sz w:val="24"/>
          <w:szCs w:val="24"/>
        </w:rPr>
        <w:t>.</w:t>
      </w:r>
      <w:r w:rsidR="001B5D0A">
        <w:rPr>
          <w:rFonts w:asciiTheme="majorHAnsi" w:hAnsiTheme="majorHAnsi"/>
          <w:sz w:val="24"/>
          <w:szCs w:val="24"/>
          <w:vertAlign w:val="superscript"/>
        </w:rPr>
        <w:t>2</w:t>
      </w:r>
      <w:r w:rsidR="00327D79">
        <w:rPr>
          <w:rFonts w:asciiTheme="majorHAnsi" w:hAnsiTheme="majorHAnsi"/>
          <w:sz w:val="24"/>
          <w:szCs w:val="24"/>
        </w:rPr>
        <w:t xml:space="preserve">  Moreover, remotely-sensed topographic data has been previously validated </w:t>
      </w:r>
      <w:r w:rsidR="00327D79">
        <w:rPr>
          <w:rFonts w:asciiTheme="majorHAnsi" w:hAnsiTheme="majorHAnsi"/>
          <w:sz w:val="24"/>
          <w:szCs w:val="24"/>
        </w:rPr>
        <w:lastRenderedPageBreak/>
        <w:t>as a tool for assessing risk of malaria infection</w:t>
      </w:r>
      <w:r w:rsidR="00887CBE">
        <w:rPr>
          <w:rFonts w:asciiTheme="majorHAnsi" w:hAnsiTheme="majorHAnsi"/>
          <w:sz w:val="24"/>
          <w:szCs w:val="24"/>
        </w:rPr>
        <w:t xml:space="preserve"> by identifying areas where water is likely to pool</w:t>
      </w:r>
      <w:r w:rsidR="00327D79">
        <w:rPr>
          <w:rFonts w:asciiTheme="majorHAnsi" w:hAnsiTheme="majorHAnsi"/>
          <w:sz w:val="24"/>
          <w:szCs w:val="24"/>
        </w:rPr>
        <w:t>.</w:t>
      </w:r>
      <w:r w:rsidR="00CD2FCB">
        <w:rPr>
          <w:rFonts w:asciiTheme="majorHAnsi" w:hAnsiTheme="majorHAnsi"/>
          <w:sz w:val="24"/>
          <w:szCs w:val="24"/>
          <w:vertAlign w:val="superscript"/>
        </w:rPr>
        <w:t>5,6</w:t>
      </w:r>
      <w:r w:rsidR="00F93E9B">
        <w:rPr>
          <w:rFonts w:asciiTheme="majorHAnsi" w:hAnsiTheme="majorHAnsi"/>
          <w:sz w:val="24"/>
          <w:szCs w:val="24"/>
        </w:rPr>
        <w:t xml:space="preserve"> Our primary objective was to use topographic data, combined with</w:t>
      </w:r>
      <w:r w:rsidR="00C51EAC">
        <w:rPr>
          <w:rFonts w:asciiTheme="majorHAnsi" w:hAnsiTheme="majorHAnsi"/>
          <w:sz w:val="24"/>
          <w:szCs w:val="24"/>
        </w:rPr>
        <w:t xml:space="preserve"> a</w:t>
      </w:r>
      <w:r w:rsidR="00F93E9B">
        <w:rPr>
          <w:rFonts w:asciiTheme="majorHAnsi" w:hAnsiTheme="majorHAnsi"/>
          <w:sz w:val="24"/>
          <w:szCs w:val="24"/>
        </w:rPr>
        <w:t xml:space="preserve"> household </w:t>
      </w:r>
      <w:r w:rsidR="00C51EAC">
        <w:rPr>
          <w:rFonts w:asciiTheme="majorHAnsi" w:hAnsiTheme="majorHAnsi"/>
          <w:sz w:val="24"/>
          <w:szCs w:val="24"/>
        </w:rPr>
        <w:t>census</w:t>
      </w:r>
      <w:r w:rsidR="00C51EAC">
        <w:rPr>
          <w:rFonts w:asciiTheme="majorHAnsi" w:hAnsiTheme="majorHAnsi"/>
          <w:sz w:val="24"/>
          <w:szCs w:val="24"/>
        </w:rPr>
        <w:t xml:space="preserve"> </w:t>
      </w:r>
      <w:r w:rsidR="00F93E9B">
        <w:rPr>
          <w:rFonts w:asciiTheme="majorHAnsi" w:hAnsiTheme="majorHAnsi"/>
          <w:sz w:val="24"/>
          <w:szCs w:val="24"/>
        </w:rPr>
        <w:t>of intervention use, to determine if existing protocols of intervention administration simultaneously targeted households</w:t>
      </w:r>
      <w:commentRangeStart w:id="3"/>
      <w:r w:rsidR="00F93E9B">
        <w:rPr>
          <w:rFonts w:asciiTheme="majorHAnsi" w:hAnsiTheme="majorHAnsi"/>
          <w:sz w:val="24"/>
          <w:szCs w:val="24"/>
        </w:rPr>
        <w:t xml:space="preserve"> with high health risk</w:t>
      </w:r>
      <w:commentRangeEnd w:id="3"/>
      <w:r w:rsidR="00A808A4">
        <w:rPr>
          <w:rStyle w:val="CommentReference"/>
        </w:rPr>
        <w:commentReference w:id="3"/>
      </w:r>
      <w:r w:rsidR="00F93E9B">
        <w:rPr>
          <w:rFonts w:asciiTheme="majorHAnsi" w:hAnsiTheme="majorHAnsi"/>
          <w:sz w:val="24"/>
          <w:szCs w:val="24"/>
        </w:rPr>
        <w:t xml:space="preserve"> and high infection risk. Since</w:t>
      </w:r>
      <w:r w:rsidR="00F93E9B">
        <w:rPr>
          <w:rFonts w:asciiTheme="majorHAnsi" w:hAnsiTheme="majorHAnsi"/>
          <w:sz w:val="24"/>
          <w:szCs w:val="24"/>
        </w:rPr>
        <w:t xml:space="preserve"> </w:t>
      </w:r>
      <w:r w:rsidR="0025085F">
        <w:rPr>
          <w:rFonts w:asciiTheme="majorHAnsi" w:hAnsiTheme="majorHAnsi"/>
          <w:sz w:val="24"/>
          <w:szCs w:val="24"/>
        </w:rPr>
        <w:t xml:space="preserve">policies for </w:t>
      </w:r>
      <w:r w:rsidR="00F93E9B">
        <w:rPr>
          <w:rFonts w:asciiTheme="majorHAnsi" w:hAnsiTheme="majorHAnsi"/>
          <w:sz w:val="24"/>
          <w:szCs w:val="24"/>
        </w:rPr>
        <w:t>intervention administration differed between the epidemic-prone and endemic regions we also sought to compare the distribution of interventions between these two regions.</w:t>
      </w:r>
    </w:p>
    <w:p w14:paraId="3AEFDB7B" w14:textId="79BA880D" w:rsidR="009E5A16" w:rsidRPr="009E5A16" w:rsidRDefault="00DE451E" w:rsidP="009E5A16">
      <w:pPr>
        <w:spacing w:after="0" w:line="480" w:lineRule="auto"/>
        <w:ind w:firstLine="720"/>
        <w:rPr>
          <w:rFonts w:asciiTheme="majorHAnsi" w:hAnsiTheme="majorHAnsi"/>
          <w:sz w:val="24"/>
          <w:szCs w:val="24"/>
        </w:rPr>
      </w:pPr>
      <w:commentRangeStart w:id="4"/>
      <w:r>
        <w:rPr>
          <w:rFonts w:asciiTheme="majorHAnsi" w:hAnsiTheme="majorHAnsi"/>
          <w:sz w:val="24"/>
          <w:szCs w:val="24"/>
        </w:rPr>
        <w:t xml:space="preserve">To gather information on intervention use we </w:t>
      </w:r>
      <w:r w:rsidR="00586872">
        <w:rPr>
          <w:rFonts w:asciiTheme="majorHAnsi" w:hAnsiTheme="majorHAnsi"/>
          <w:sz w:val="24"/>
          <w:szCs w:val="24"/>
        </w:rPr>
        <w:t>conducted a census of the</w:t>
      </w:r>
      <w:r w:rsidR="000B4C5A">
        <w:rPr>
          <w:rFonts w:asciiTheme="majorHAnsi" w:hAnsiTheme="majorHAnsi"/>
          <w:sz w:val="24"/>
          <w:szCs w:val="24"/>
        </w:rPr>
        <w:t>17</w:t>
      </w:r>
      <w:proofErr w:type="gramStart"/>
      <w:r w:rsidR="000B4C5A">
        <w:rPr>
          <w:rFonts w:asciiTheme="majorHAnsi" w:hAnsiTheme="majorHAnsi"/>
          <w:sz w:val="24"/>
          <w:szCs w:val="24"/>
        </w:rPr>
        <w:t>,823</w:t>
      </w:r>
      <w:proofErr w:type="gramEnd"/>
      <w:r w:rsidR="000B4C5A">
        <w:rPr>
          <w:rFonts w:asciiTheme="majorHAnsi" w:hAnsiTheme="majorHAnsi"/>
          <w:sz w:val="24"/>
          <w:szCs w:val="24"/>
        </w:rPr>
        <w:t xml:space="preserve"> members of 3,98</w:t>
      </w:r>
      <w:r w:rsidR="00463B6E" w:rsidRPr="00463B6E">
        <w:rPr>
          <w:rFonts w:asciiTheme="majorHAnsi" w:hAnsiTheme="majorHAnsi"/>
          <w:sz w:val="24"/>
          <w:szCs w:val="24"/>
        </w:rPr>
        <w:t>4 households at two sites in Kenya.</w:t>
      </w:r>
      <w:commentRangeEnd w:id="4"/>
      <w:r w:rsidR="00A808A4">
        <w:rPr>
          <w:rStyle w:val="CommentReference"/>
        </w:rPr>
        <w:commentReference w:id="4"/>
      </w:r>
      <w:r w:rsidR="00463B6E" w:rsidRPr="00463B6E">
        <w:rPr>
          <w:rFonts w:asciiTheme="majorHAnsi" w:hAnsiTheme="majorHAnsi"/>
          <w:sz w:val="24"/>
          <w:szCs w:val="24"/>
        </w:rPr>
        <w:t xml:space="preserve"> These two sites represent </w:t>
      </w:r>
      <w:r w:rsidR="00463B6E">
        <w:rPr>
          <w:rFonts w:asciiTheme="majorHAnsi" w:hAnsiTheme="majorHAnsi"/>
          <w:sz w:val="24"/>
          <w:szCs w:val="24"/>
        </w:rPr>
        <w:t>the western highland (</w:t>
      </w:r>
      <w:r w:rsidR="00FD6868">
        <w:rPr>
          <w:rFonts w:asciiTheme="majorHAnsi" w:hAnsiTheme="majorHAnsi"/>
          <w:sz w:val="24"/>
          <w:szCs w:val="24"/>
        </w:rPr>
        <w:t>hereafter “</w:t>
      </w:r>
      <w:r w:rsidR="00463B6E">
        <w:rPr>
          <w:rFonts w:asciiTheme="majorHAnsi" w:hAnsiTheme="majorHAnsi"/>
          <w:sz w:val="24"/>
          <w:szCs w:val="24"/>
        </w:rPr>
        <w:t>epidemic-prone</w:t>
      </w:r>
      <w:r w:rsidR="00FD6868">
        <w:rPr>
          <w:rFonts w:asciiTheme="majorHAnsi" w:hAnsiTheme="majorHAnsi"/>
          <w:sz w:val="24"/>
          <w:szCs w:val="24"/>
        </w:rPr>
        <w:t>”</w:t>
      </w:r>
      <w:r w:rsidR="000B4C5A">
        <w:rPr>
          <w:rFonts w:asciiTheme="majorHAnsi" w:hAnsiTheme="majorHAnsi"/>
          <w:sz w:val="24"/>
          <w:szCs w:val="24"/>
        </w:rPr>
        <w:t>, N=3380</w:t>
      </w:r>
      <w:r w:rsidR="00463B6E">
        <w:rPr>
          <w:rFonts w:asciiTheme="majorHAnsi" w:hAnsiTheme="majorHAnsi"/>
          <w:sz w:val="24"/>
          <w:szCs w:val="24"/>
        </w:rPr>
        <w:t>)</w:t>
      </w:r>
      <w:r w:rsidR="00463B6E" w:rsidRPr="00463B6E">
        <w:rPr>
          <w:rFonts w:asciiTheme="majorHAnsi" w:hAnsiTheme="majorHAnsi"/>
          <w:sz w:val="24"/>
          <w:szCs w:val="24"/>
        </w:rPr>
        <w:t xml:space="preserve"> and </w:t>
      </w:r>
      <w:r w:rsidR="00463B6E">
        <w:rPr>
          <w:rFonts w:asciiTheme="majorHAnsi" w:hAnsiTheme="majorHAnsi"/>
          <w:sz w:val="24"/>
          <w:szCs w:val="24"/>
        </w:rPr>
        <w:t>lowland</w:t>
      </w:r>
      <w:r w:rsidR="00463B6E" w:rsidRPr="00463B6E">
        <w:rPr>
          <w:rFonts w:asciiTheme="majorHAnsi" w:hAnsiTheme="majorHAnsi"/>
          <w:sz w:val="24"/>
          <w:szCs w:val="24"/>
        </w:rPr>
        <w:t xml:space="preserve"> </w:t>
      </w:r>
      <w:r w:rsidR="00463B6E">
        <w:rPr>
          <w:rFonts w:asciiTheme="majorHAnsi" w:hAnsiTheme="majorHAnsi"/>
          <w:sz w:val="24"/>
          <w:szCs w:val="24"/>
        </w:rPr>
        <w:t>(</w:t>
      </w:r>
      <w:r w:rsidR="00FD6868">
        <w:rPr>
          <w:rFonts w:asciiTheme="majorHAnsi" w:hAnsiTheme="majorHAnsi"/>
          <w:sz w:val="24"/>
          <w:szCs w:val="24"/>
        </w:rPr>
        <w:t>hereafter “</w:t>
      </w:r>
      <w:r w:rsidR="00463B6E">
        <w:rPr>
          <w:rFonts w:asciiTheme="majorHAnsi" w:hAnsiTheme="majorHAnsi"/>
          <w:sz w:val="24"/>
          <w:szCs w:val="24"/>
        </w:rPr>
        <w:t>endemic</w:t>
      </w:r>
      <w:r w:rsidR="00FD6868">
        <w:rPr>
          <w:rFonts w:asciiTheme="majorHAnsi" w:hAnsiTheme="majorHAnsi"/>
          <w:sz w:val="24"/>
          <w:szCs w:val="24"/>
        </w:rPr>
        <w:t>”</w:t>
      </w:r>
      <w:r w:rsidR="000B4C5A">
        <w:rPr>
          <w:rFonts w:asciiTheme="majorHAnsi" w:hAnsiTheme="majorHAnsi"/>
          <w:sz w:val="24"/>
          <w:szCs w:val="24"/>
        </w:rPr>
        <w:t>, N=604</w:t>
      </w:r>
      <w:r w:rsidR="00463B6E">
        <w:rPr>
          <w:rFonts w:asciiTheme="majorHAnsi" w:hAnsiTheme="majorHAnsi"/>
          <w:sz w:val="24"/>
          <w:szCs w:val="24"/>
        </w:rPr>
        <w:t xml:space="preserve">) </w:t>
      </w:r>
      <w:r w:rsidR="00463B6E" w:rsidRPr="00463B6E">
        <w:rPr>
          <w:rFonts w:asciiTheme="majorHAnsi" w:hAnsiTheme="majorHAnsi"/>
          <w:sz w:val="24"/>
          <w:szCs w:val="24"/>
        </w:rPr>
        <w:t xml:space="preserve">populations. Both sites have had partial treatment with both </w:t>
      </w:r>
      <w:r w:rsidR="00463B6E">
        <w:rPr>
          <w:rFonts w:asciiTheme="majorHAnsi" w:hAnsiTheme="majorHAnsi"/>
          <w:sz w:val="24"/>
          <w:szCs w:val="24"/>
        </w:rPr>
        <w:t>LLINs</w:t>
      </w:r>
      <w:r w:rsidR="00463B6E" w:rsidRPr="00463B6E">
        <w:rPr>
          <w:rFonts w:asciiTheme="majorHAnsi" w:hAnsiTheme="majorHAnsi"/>
          <w:sz w:val="24"/>
          <w:szCs w:val="24"/>
        </w:rPr>
        <w:t xml:space="preserve"> and </w:t>
      </w:r>
      <w:r w:rsidR="00463B6E">
        <w:rPr>
          <w:rFonts w:asciiTheme="majorHAnsi" w:hAnsiTheme="majorHAnsi"/>
          <w:sz w:val="24"/>
          <w:szCs w:val="24"/>
        </w:rPr>
        <w:t>IRS</w:t>
      </w:r>
      <w:del w:id="5" w:author="LaRoche, Dominic {DTIO~Tucson}" w:date="2015-03-09T13:53:00Z">
        <w:r w:rsidR="00463B6E" w:rsidDel="004B28F4">
          <w:rPr>
            <w:rFonts w:asciiTheme="majorHAnsi" w:hAnsiTheme="majorHAnsi"/>
            <w:sz w:val="24"/>
            <w:szCs w:val="24"/>
          </w:rPr>
          <w:delText xml:space="preserve">. At the time of the </w:delText>
        </w:r>
        <w:r w:rsidR="00586872" w:rsidDel="004B28F4">
          <w:rPr>
            <w:rFonts w:asciiTheme="majorHAnsi" w:hAnsiTheme="majorHAnsi"/>
            <w:sz w:val="24"/>
            <w:szCs w:val="24"/>
          </w:rPr>
          <w:delText xml:space="preserve">census </w:delText>
        </w:r>
        <w:r w:rsidR="00463B6E" w:rsidDel="004B28F4">
          <w:rPr>
            <w:rFonts w:asciiTheme="majorHAnsi" w:hAnsiTheme="majorHAnsi"/>
            <w:sz w:val="24"/>
            <w:szCs w:val="24"/>
          </w:rPr>
          <w:delText>the epidemic-prone site had</w:delText>
        </w:r>
        <w:r w:rsidR="00463B6E" w:rsidRPr="00463B6E" w:rsidDel="004B28F4">
          <w:rPr>
            <w:rFonts w:asciiTheme="majorHAnsi" w:hAnsiTheme="majorHAnsi"/>
            <w:sz w:val="24"/>
            <w:szCs w:val="24"/>
          </w:rPr>
          <w:delText xml:space="preserve"> more prevalent </w:delText>
        </w:r>
        <w:r w:rsidR="00463B6E" w:rsidDel="004B28F4">
          <w:rPr>
            <w:rFonts w:asciiTheme="majorHAnsi" w:hAnsiTheme="majorHAnsi"/>
            <w:sz w:val="24"/>
            <w:szCs w:val="24"/>
          </w:rPr>
          <w:delText>LLIN usage whereas the endemic site had</w:delText>
        </w:r>
        <w:r w:rsidR="00463B6E" w:rsidRPr="00463B6E" w:rsidDel="004B28F4">
          <w:rPr>
            <w:rFonts w:asciiTheme="majorHAnsi" w:hAnsiTheme="majorHAnsi"/>
            <w:sz w:val="24"/>
            <w:szCs w:val="24"/>
          </w:rPr>
          <w:delText xml:space="preserve"> more prevalent </w:delText>
        </w:r>
        <w:commentRangeStart w:id="6"/>
        <w:r w:rsidR="00463B6E" w:rsidDel="004B28F4">
          <w:rPr>
            <w:rFonts w:asciiTheme="majorHAnsi" w:hAnsiTheme="majorHAnsi"/>
            <w:sz w:val="24"/>
            <w:szCs w:val="24"/>
          </w:rPr>
          <w:delText>IRS</w:delText>
        </w:r>
      </w:del>
      <w:commentRangeEnd w:id="6"/>
      <w:r w:rsidR="004B28F4">
        <w:rPr>
          <w:rStyle w:val="CommentReference"/>
        </w:rPr>
        <w:commentReference w:id="6"/>
      </w:r>
      <w:r w:rsidR="000B4C5A">
        <w:rPr>
          <w:rFonts w:asciiTheme="majorHAnsi" w:hAnsiTheme="majorHAnsi"/>
          <w:sz w:val="24"/>
          <w:szCs w:val="24"/>
        </w:rPr>
        <w:t xml:space="preserve">. </w:t>
      </w:r>
      <w:r w:rsidR="000B4C5A">
        <w:rPr>
          <w:rFonts w:asciiTheme="majorHAnsi" w:hAnsiTheme="majorHAnsi"/>
          <w:sz w:val="24"/>
          <w:szCs w:val="24"/>
        </w:rPr>
        <w:t xml:space="preserve"> </w:t>
      </w:r>
      <w:r w:rsidR="00586872">
        <w:rPr>
          <w:rFonts w:asciiTheme="majorHAnsi" w:hAnsiTheme="majorHAnsi"/>
          <w:sz w:val="24"/>
          <w:szCs w:val="24"/>
        </w:rPr>
        <w:t>Household heads</w:t>
      </w:r>
      <w:r w:rsidR="000B4C5A">
        <w:rPr>
          <w:rFonts w:asciiTheme="majorHAnsi" w:hAnsiTheme="majorHAnsi"/>
          <w:sz w:val="24"/>
          <w:szCs w:val="24"/>
        </w:rPr>
        <w:t xml:space="preserve"> </w:t>
      </w:r>
      <w:r w:rsidR="000B4C5A">
        <w:rPr>
          <w:rFonts w:asciiTheme="majorHAnsi" w:hAnsiTheme="majorHAnsi"/>
          <w:sz w:val="24"/>
          <w:szCs w:val="24"/>
        </w:rPr>
        <w:t>of the 3,98</w:t>
      </w:r>
      <w:r w:rsidR="00463B6E" w:rsidRPr="00463B6E">
        <w:rPr>
          <w:rFonts w:asciiTheme="majorHAnsi" w:hAnsiTheme="majorHAnsi"/>
          <w:sz w:val="24"/>
          <w:szCs w:val="24"/>
        </w:rPr>
        <w:t xml:space="preserve">4 households </w:t>
      </w:r>
      <w:r w:rsidR="00586872">
        <w:rPr>
          <w:rFonts w:asciiTheme="majorHAnsi" w:hAnsiTheme="majorHAnsi"/>
          <w:sz w:val="24"/>
          <w:szCs w:val="24"/>
        </w:rPr>
        <w:t xml:space="preserve">provided information </w:t>
      </w:r>
      <w:r w:rsidR="00463B6E" w:rsidRPr="00463B6E">
        <w:rPr>
          <w:rFonts w:asciiTheme="majorHAnsi" w:hAnsiTheme="majorHAnsi"/>
          <w:sz w:val="24"/>
          <w:szCs w:val="24"/>
        </w:rPr>
        <w:t xml:space="preserve">about </w:t>
      </w:r>
      <w:r w:rsidR="00463B6E">
        <w:rPr>
          <w:rFonts w:asciiTheme="majorHAnsi" w:hAnsiTheme="majorHAnsi"/>
          <w:sz w:val="24"/>
          <w:szCs w:val="24"/>
        </w:rPr>
        <w:t>LLIN</w:t>
      </w:r>
      <w:r w:rsidR="00463B6E" w:rsidRPr="00463B6E">
        <w:rPr>
          <w:rFonts w:asciiTheme="majorHAnsi" w:hAnsiTheme="majorHAnsi"/>
          <w:sz w:val="24"/>
          <w:szCs w:val="24"/>
        </w:rPr>
        <w:t xml:space="preserve"> </w:t>
      </w:r>
      <w:r w:rsidR="00586872">
        <w:rPr>
          <w:rFonts w:asciiTheme="majorHAnsi" w:hAnsiTheme="majorHAnsi"/>
          <w:sz w:val="24"/>
          <w:szCs w:val="24"/>
        </w:rPr>
        <w:t>ownership</w:t>
      </w:r>
      <w:r w:rsidR="00586872" w:rsidRPr="00463B6E">
        <w:rPr>
          <w:rFonts w:asciiTheme="majorHAnsi" w:hAnsiTheme="majorHAnsi"/>
          <w:sz w:val="24"/>
          <w:szCs w:val="24"/>
        </w:rPr>
        <w:t xml:space="preserve"> </w:t>
      </w:r>
      <w:r w:rsidR="00463B6E" w:rsidRPr="00463B6E">
        <w:rPr>
          <w:rFonts w:asciiTheme="majorHAnsi" w:hAnsiTheme="majorHAnsi"/>
          <w:sz w:val="24"/>
          <w:szCs w:val="24"/>
        </w:rPr>
        <w:t xml:space="preserve">and </w:t>
      </w:r>
      <w:r w:rsidR="00586872">
        <w:rPr>
          <w:rFonts w:asciiTheme="majorHAnsi" w:hAnsiTheme="majorHAnsi"/>
          <w:sz w:val="24"/>
          <w:szCs w:val="24"/>
        </w:rPr>
        <w:t xml:space="preserve">government administration of </w:t>
      </w:r>
      <w:r w:rsidR="00463B6E" w:rsidRPr="00463B6E">
        <w:rPr>
          <w:rFonts w:asciiTheme="majorHAnsi" w:hAnsiTheme="majorHAnsi"/>
          <w:sz w:val="24"/>
          <w:szCs w:val="24"/>
        </w:rPr>
        <w:t xml:space="preserve">household </w:t>
      </w:r>
      <w:r w:rsidR="00463B6E">
        <w:rPr>
          <w:rFonts w:asciiTheme="majorHAnsi" w:hAnsiTheme="majorHAnsi"/>
          <w:sz w:val="24"/>
          <w:szCs w:val="24"/>
        </w:rPr>
        <w:t>IRS</w:t>
      </w:r>
      <w:r w:rsidR="00586872">
        <w:rPr>
          <w:rFonts w:asciiTheme="majorHAnsi" w:hAnsiTheme="majorHAnsi"/>
          <w:sz w:val="24"/>
          <w:szCs w:val="24"/>
        </w:rPr>
        <w:t xml:space="preserve"> in the previous six months</w:t>
      </w:r>
      <w:r w:rsidR="00463B6E" w:rsidRPr="00463B6E">
        <w:rPr>
          <w:rFonts w:asciiTheme="majorHAnsi" w:hAnsiTheme="majorHAnsi"/>
          <w:sz w:val="24"/>
          <w:szCs w:val="24"/>
        </w:rPr>
        <w:t xml:space="preserve">. </w:t>
      </w:r>
      <w:r w:rsidR="00314FC9">
        <w:rPr>
          <w:rFonts w:asciiTheme="majorHAnsi" w:hAnsiTheme="majorHAnsi"/>
          <w:sz w:val="24"/>
          <w:szCs w:val="24"/>
        </w:rPr>
        <w:t>We collected d</w:t>
      </w:r>
      <w:r w:rsidR="00586872">
        <w:rPr>
          <w:rFonts w:asciiTheme="majorHAnsi" w:hAnsiTheme="majorHAnsi"/>
          <w:sz w:val="24"/>
          <w:szCs w:val="24"/>
        </w:rPr>
        <w:t>emographic information for each occupant including</w:t>
      </w:r>
      <w:r w:rsidR="00463B6E" w:rsidRPr="00463B6E">
        <w:rPr>
          <w:rFonts w:asciiTheme="majorHAnsi" w:hAnsiTheme="majorHAnsi"/>
          <w:sz w:val="24"/>
          <w:szCs w:val="24"/>
        </w:rPr>
        <w:t xml:space="preserve"> age, sex, and relation to the head of the household.</w:t>
      </w:r>
      <w:r w:rsidR="00BF1A99">
        <w:rPr>
          <w:rFonts w:asciiTheme="majorHAnsi" w:hAnsiTheme="majorHAnsi"/>
          <w:sz w:val="24"/>
          <w:szCs w:val="24"/>
        </w:rPr>
        <w:t xml:space="preserve"> </w:t>
      </w:r>
      <w:r w:rsidR="00314FC9">
        <w:rPr>
          <w:rFonts w:asciiTheme="majorHAnsi" w:hAnsiTheme="majorHAnsi"/>
          <w:sz w:val="24"/>
          <w:szCs w:val="24"/>
        </w:rPr>
        <w:t>We summarized</w:t>
      </w:r>
      <w:r w:rsidR="00BF1A99">
        <w:rPr>
          <w:rFonts w:asciiTheme="majorHAnsi" w:hAnsiTheme="majorHAnsi"/>
          <w:sz w:val="24"/>
          <w:szCs w:val="24"/>
        </w:rPr>
        <w:t xml:space="preserve"> </w:t>
      </w:r>
      <w:r w:rsidR="00314FC9">
        <w:rPr>
          <w:rFonts w:asciiTheme="majorHAnsi" w:hAnsiTheme="majorHAnsi"/>
          <w:sz w:val="24"/>
          <w:szCs w:val="24"/>
        </w:rPr>
        <w:t>i</w:t>
      </w:r>
      <w:r w:rsidR="00BF1A99" w:rsidRPr="00BF1A99">
        <w:rPr>
          <w:rFonts w:asciiTheme="majorHAnsi" w:hAnsiTheme="majorHAnsi"/>
          <w:sz w:val="24"/>
          <w:szCs w:val="24"/>
        </w:rPr>
        <w:t>nformation</w:t>
      </w:r>
      <w:r w:rsidR="00BF1A99" w:rsidRPr="00BF1A99">
        <w:rPr>
          <w:rFonts w:asciiTheme="majorHAnsi" w:hAnsiTheme="majorHAnsi"/>
          <w:sz w:val="24"/>
          <w:szCs w:val="24"/>
        </w:rPr>
        <w:t xml:space="preserve"> into household attributes.</w:t>
      </w:r>
      <w:r w:rsidR="004E2BC8">
        <w:rPr>
          <w:rFonts w:asciiTheme="majorHAnsi" w:hAnsiTheme="majorHAnsi"/>
          <w:sz w:val="24"/>
          <w:szCs w:val="24"/>
        </w:rPr>
        <w:t xml:space="preserve"> If any individual in the household owned a bednet, the household was considered a bednet owning household and households were considered treated with IRS even if some occupants slept in adjacent buildings that had not been treated.</w:t>
      </w:r>
      <w:r w:rsidR="00381903">
        <w:rPr>
          <w:rFonts w:asciiTheme="majorHAnsi" w:hAnsiTheme="majorHAnsi"/>
          <w:sz w:val="24"/>
          <w:szCs w:val="24"/>
        </w:rPr>
        <w:t xml:space="preserve"> </w:t>
      </w:r>
      <w:r w:rsidR="00381903" w:rsidRPr="00381903">
        <w:rPr>
          <w:rFonts w:asciiTheme="majorHAnsi" w:hAnsiTheme="majorHAnsi"/>
          <w:sz w:val="24"/>
          <w:szCs w:val="24"/>
        </w:rPr>
        <w:t xml:space="preserve">For each unique house we calculated the number of individuals under 1, the number of individuals over 1 and </w:t>
      </w:r>
      <w:proofErr w:type="gramStart"/>
      <w:r w:rsidR="00381903" w:rsidRPr="00381903">
        <w:rPr>
          <w:rFonts w:asciiTheme="majorHAnsi" w:hAnsiTheme="majorHAnsi"/>
          <w:sz w:val="24"/>
          <w:szCs w:val="24"/>
        </w:rPr>
        <w:t>under</w:t>
      </w:r>
      <w:proofErr w:type="gramEnd"/>
      <w:r w:rsidR="00381903" w:rsidRPr="00381903">
        <w:rPr>
          <w:rFonts w:asciiTheme="majorHAnsi" w:hAnsiTheme="majorHAnsi"/>
          <w:sz w:val="24"/>
          <w:szCs w:val="24"/>
        </w:rPr>
        <w:t xml:space="preserve"> 5, and the number of individuals over 65. </w:t>
      </w:r>
      <w:r w:rsidR="009E5A16" w:rsidRPr="009E5A16">
        <w:rPr>
          <w:rFonts w:asciiTheme="majorHAnsi" w:hAnsiTheme="majorHAnsi"/>
          <w:sz w:val="24"/>
          <w:szCs w:val="24"/>
        </w:rPr>
        <w:t>We assigned an age-based health risk score (age-based risk hereafter) to each household with the following formula:</w:t>
      </w:r>
    </w:p>
    <w:p w14:paraId="1EC3DC3F" w14:textId="77777777" w:rsidR="009E5A16" w:rsidRPr="009E5A16" w:rsidRDefault="009E5A16" w:rsidP="009E5A16">
      <w:pPr>
        <w:spacing w:after="0" w:line="480" w:lineRule="auto"/>
        <w:ind w:firstLine="720"/>
        <w:rPr>
          <w:rFonts w:asciiTheme="majorHAnsi" w:hAnsiTheme="majorHAnsi"/>
          <w:sz w:val="24"/>
          <w:szCs w:val="24"/>
        </w:rPr>
      </w:pPr>
      <w:r w:rsidRPr="009E5A16">
        <w:rPr>
          <w:rFonts w:asciiTheme="majorHAnsi" w:hAnsiTheme="majorHAnsi"/>
          <w:sz w:val="24"/>
          <w:szCs w:val="24"/>
        </w:rPr>
        <w:t>Risk Score</w:t>
      </w:r>
      <w:proofErr w:type="gramStart"/>
      <w:r w:rsidRPr="009E5A16">
        <w:rPr>
          <w:rFonts w:asciiTheme="majorHAnsi" w:hAnsiTheme="majorHAnsi"/>
          <w:sz w:val="24"/>
          <w:szCs w:val="24"/>
        </w:rPr>
        <w:t>=(</w:t>
      </w:r>
      <w:proofErr w:type="gramEnd"/>
      <w:r w:rsidRPr="009E5A16">
        <w:rPr>
          <w:rFonts w:asciiTheme="majorHAnsi" w:hAnsiTheme="majorHAnsi"/>
          <w:sz w:val="24"/>
          <w:szCs w:val="24"/>
        </w:rPr>
        <w:t>2×Children≤1)+(1&lt;Children≤5)+(Adults&gt;65)</w:t>
      </w:r>
    </w:p>
    <w:p w14:paraId="5AE51934" w14:textId="731B491A" w:rsidR="00FD6868" w:rsidRPr="00B63FF2" w:rsidRDefault="009E5A16" w:rsidP="009E5A16">
      <w:pPr>
        <w:spacing w:after="0" w:line="480" w:lineRule="auto"/>
        <w:rPr>
          <w:rFonts w:asciiTheme="majorHAnsi" w:hAnsiTheme="majorHAnsi"/>
          <w:sz w:val="24"/>
          <w:szCs w:val="24"/>
          <w:vertAlign w:val="superscript"/>
        </w:rPr>
      </w:pPr>
      <w:r w:rsidRPr="009E5A16">
        <w:rPr>
          <w:rFonts w:asciiTheme="majorHAnsi" w:hAnsiTheme="majorHAnsi"/>
          <w:sz w:val="24"/>
          <w:szCs w:val="24"/>
        </w:rPr>
        <w:lastRenderedPageBreak/>
        <w:t xml:space="preserve">We assigned twice the weight to children under 1 since they have the highest risk of the </w:t>
      </w:r>
      <w:r w:rsidR="00503F8C">
        <w:rPr>
          <w:rFonts w:asciiTheme="majorHAnsi" w:hAnsiTheme="majorHAnsi"/>
          <w:sz w:val="24"/>
          <w:szCs w:val="24"/>
        </w:rPr>
        <w:t xml:space="preserve">three </w:t>
      </w:r>
      <w:r w:rsidRPr="009E5A16">
        <w:rPr>
          <w:rFonts w:asciiTheme="majorHAnsi" w:hAnsiTheme="majorHAnsi"/>
          <w:sz w:val="24"/>
          <w:szCs w:val="24"/>
        </w:rPr>
        <w:t>categories.</w:t>
      </w:r>
      <w:r w:rsidR="00CD2FCB">
        <w:rPr>
          <w:rFonts w:asciiTheme="majorHAnsi" w:hAnsiTheme="majorHAnsi"/>
          <w:sz w:val="24"/>
          <w:szCs w:val="24"/>
          <w:vertAlign w:val="superscript"/>
        </w:rPr>
        <w:t>7</w:t>
      </w:r>
      <w:proofErr w:type="gramStart"/>
      <w:r w:rsidR="008876A8">
        <w:rPr>
          <w:rFonts w:asciiTheme="majorHAnsi" w:hAnsiTheme="majorHAnsi"/>
          <w:sz w:val="24"/>
          <w:szCs w:val="24"/>
          <w:vertAlign w:val="superscript"/>
        </w:rPr>
        <w:t>,</w:t>
      </w:r>
      <w:r w:rsidR="00CD2FCB">
        <w:rPr>
          <w:rFonts w:asciiTheme="majorHAnsi" w:hAnsiTheme="majorHAnsi"/>
          <w:sz w:val="24"/>
          <w:szCs w:val="24"/>
          <w:vertAlign w:val="superscript"/>
        </w:rPr>
        <w:t>8</w:t>
      </w:r>
      <w:proofErr w:type="gramEnd"/>
    </w:p>
    <w:p w14:paraId="2204C233" w14:textId="6108AE4D" w:rsidR="009E5A16" w:rsidRDefault="00625D6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Pr="007E3102">
        <w:rPr>
          <w:rFonts w:asciiTheme="majorHAnsi" w:hAnsiTheme="majorHAnsi"/>
          <w:sz w:val="24"/>
          <w:szCs w:val="24"/>
        </w:rPr>
        <w:t>We assigned each household a risk for exposure to mosquitoes (</w:t>
      </w:r>
      <w:r>
        <w:rPr>
          <w:rFonts w:asciiTheme="majorHAnsi" w:hAnsiTheme="majorHAnsi"/>
          <w:sz w:val="24"/>
          <w:szCs w:val="24"/>
        </w:rPr>
        <w:t>infection</w:t>
      </w:r>
      <w:r w:rsidRPr="007E3102">
        <w:rPr>
          <w:rFonts w:asciiTheme="majorHAnsi" w:hAnsiTheme="majorHAnsi"/>
          <w:sz w:val="24"/>
          <w:szCs w:val="24"/>
        </w:rPr>
        <w:t xml:space="preserve"> risk hereafter) by deriving a continuous risk surface over the study area. We used a Topographical Wetness Index </w:t>
      </w:r>
      <w:r w:rsidR="00887CBE">
        <w:rPr>
          <w:rFonts w:asciiTheme="majorHAnsi" w:hAnsiTheme="majorHAnsi"/>
          <w:sz w:val="24"/>
          <w:szCs w:val="24"/>
        </w:rPr>
        <w:t>(TWI) derived from the digital elevation</w:t>
      </w:r>
      <w:r w:rsidRPr="007E3102">
        <w:rPr>
          <w:rFonts w:asciiTheme="majorHAnsi" w:hAnsiTheme="majorHAnsi"/>
          <w:sz w:val="24"/>
          <w:szCs w:val="24"/>
        </w:rPr>
        <w:t xml:space="preserve">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w:t>
      </w:r>
      <w:r>
        <w:rPr>
          <w:rFonts w:asciiTheme="majorHAnsi" w:hAnsiTheme="majorHAnsi"/>
          <w:sz w:val="24"/>
          <w:szCs w:val="24"/>
        </w:rPr>
        <w:t xml:space="preserve"> </w:t>
      </w:r>
      <w:r w:rsidR="00FD6868">
        <w:rPr>
          <w:rFonts w:asciiTheme="majorHAnsi" w:hAnsiTheme="majorHAnsi"/>
          <w:sz w:val="24"/>
          <w:szCs w:val="24"/>
        </w:rPr>
        <w:t xml:space="preserve">To </w:t>
      </w:r>
      <w:r>
        <w:rPr>
          <w:rFonts w:asciiTheme="majorHAnsi" w:hAnsiTheme="majorHAnsi"/>
          <w:sz w:val="24"/>
          <w:szCs w:val="24"/>
        </w:rPr>
        <w:t>derive the risk surface</w:t>
      </w:r>
      <w:r w:rsidR="00887CBE">
        <w:rPr>
          <w:rFonts w:asciiTheme="majorHAnsi" w:hAnsiTheme="majorHAnsi"/>
          <w:sz w:val="24"/>
          <w:szCs w:val="24"/>
        </w:rPr>
        <w:t xml:space="preserve">, </w:t>
      </w:r>
      <w:r w:rsidR="00FD6868">
        <w:rPr>
          <w:rFonts w:asciiTheme="majorHAnsi" w:hAnsiTheme="majorHAnsi"/>
          <w:sz w:val="24"/>
          <w:szCs w:val="24"/>
        </w:rPr>
        <w:t>w</w:t>
      </w:r>
      <w:r w:rsidR="00FD6868" w:rsidRPr="00FD6868">
        <w:rPr>
          <w:rFonts w:asciiTheme="majorHAnsi" w:hAnsiTheme="majorHAnsi"/>
          <w:sz w:val="24"/>
          <w:szCs w:val="24"/>
        </w:rPr>
        <w:t>e utilized 90 meter resolution elevation data from the National Aeronautics and Space Administration Shuttle Radar Topography Mission .</w:t>
      </w:r>
      <w:r w:rsidR="00CD2FCB">
        <w:rPr>
          <w:rFonts w:asciiTheme="majorHAnsi" w:hAnsiTheme="majorHAnsi"/>
          <w:sz w:val="24"/>
          <w:szCs w:val="24"/>
          <w:vertAlign w:val="superscript"/>
        </w:rPr>
        <w:t>9</w:t>
      </w:r>
      <w:del w:id="7" w:author="LaRoche, Dominic {DTIO~Tucson}" w:date="2015-03-09T13:55:00Z">
        <w:r w:rsidR="00FD6868" w:rsidRPr="00FD6868" w:rsidDel="004B28F4">
          <w:rPr>
            <w:rFonts w:asciiTheme="majorHAnsi" w:hAnsiTheme="majorHAnsi"/>
            <w:sz w:val="24"/>
            <w:szCs w:val="24"/>
          </w:rPr>
          <w:delText xml:space="preserve"> The </w:delText>
        </w:r>
        <w:r w:rsidR="00FD6868" w:rsidDel="004B28F4">
          <w:rPr>
            <w:rFonts w:asciiTheme="majorHAnsi" w:hAnsiTheme="majorHAnsi"/>
            <w:sz w:val="24"/>
            <w:szCs w:val="24"/>
          </w:rPr>
          <w:delText>epidemic-prone</w:delText>
        </w:r>
        <w:r w:rsidR="00FD6868" w:rsidRPr="00FD6868" w:rsidDel="004B28F4">
          <w:rPr>
            <w:rFonts w:asciiTheme="majorHAnsi" w:hAnsiTheme="majorHAnsi"/>
            <w:sz w:val="24"/>
            <w:szCs w:val="24"/>
          </w:rPr>
          <w:delText xml:space="preserve"> site was sufficiently covered by tile number 43-12 but we utilized two adjacent tiles (43-13 and 44-13) in order to eliminate possible edge effects f</w:delText>
        </w:r>
        <w:r w:rsidR="00FD6868" w:rsidDel="004B28F4">
          <w:rPr>
            <w:rFonts w:asciiTheme="majorHAnsi" w:hAnsiTheme="majorHAnsi"/>
            <w:sz w:val="24"/>
            <w:szCs w:val="24"/>
          </w:rPr>
          <w:delText>or eastern households at the endemic</w:delText>
        </w:r>
        <w:r w:rsidR="00FD6868" w:rsidRPr="00FD6868" w:rsidDel="004B28F4">
          <w:rPr>
            <w:rFonts w:asciiTheme="majorHAnsi" w:hAnsiTheme="majorHAnsi"/>
            <w:sz w:val="24"/>
            <w:szCs w:val="24"/>
          </w:rPr>
          <w:delText xml:space="preserve"> </w:delText>
        </w:r>
        <w:commentRangeStart w:id="8"/>
        <w:r w:rsidR="00FD6868" w:rsidRPr="00FD6868" w:rsidDel="004B28F4">
          <w:rPr>
            <w:rFonts w:asciiTheme="majorHAnsi" w:hAnsiTheme="majorHAnsi"/>
            <w:sz w:val="24"/>
            <w:szCs w:val="24"/>
          </w:rPr>
          <w:delText>site</w:delText>
        </w:r>
      </w:del>
      <w:commentRangeEnd w:id="8"/>
      <w:r w:rsidR="004B28F4">
        <w:rPr>
          <w:rStyle w:val="CommentReference"/>
        </w:rPr>
        <w:commentReference w:id="8"/>
      </w:r>
      <w:del w:id="9" w:author="LaRoche, Dominic {DTIO~Tucson}" w:date="2015-03-09T13:55:00Z">
        <w:r w:rsidR="00FD6868" w:rsidRPr="00FD6868" w:rsidDel="004B28F4">
          <w:rPr>
            <w:rFonts w:asciiTheme="majorHAnsi" w:hAnsiTheme="majorHAnsi"/>
            <w:sz w:val="24"/>
            <w:szCs w:val="24"/>
          </w:rPr>
          <w:delText>.</w:delText>
        </w:r>
      </w:del>
      <w:r w:rsidR="002428B4">
        <w:rPr>
          <w:rFonts w:asciiTheme="majorHAnsi" w:hAnsiTheme="majorHAnsi"/>
          <w:sz w:val="24"/>
          <w:szCs w:val="24"/>
        </w:rPr>
        <w:t xml:space="preserve"> </w:t>
      </w:r>
      <w:r w:rsidR="007E3102" w:rsidRPr="007E3102">
        <w:rPr>
          <w:rFonts w:asciiTheme="majorHAnsi" w:hAnsiTheme="majorHAnsi"/>
          <w:sz w:val="24"/>
          <w:szCs w:val="24"/>
        </w:rPr>
        <w:t xml:space="preserve"> We </w:t>
      </w:r>
      <w:r w:rsidR="007E3102">
        <w:rPr>
          <w:rFonts w:asciiTheme="majorHAnsi" w:hAnsiTheme="majorHAnsi"/>
          <w:sz w:val="24"/>
          <w:szCs w:val="24"/>
        </w:rPr>
        <w:t>u</w:t>
      </w:r>
      <w:r w:rsidR="005A66B7">
        <w:rPr>
          <w:rFonts w:asciiTheme="majorHAnsi" w:hAnsiTheme="majorHAnsi"/>
          <w:sz w:val="24"/>
          <w:szCs w:val="24"/>
        </w:rPr>
        <w:t>sed the statistical programming language</w:t>
      </w:r>
      <w:r w:rsidR="0085045E">
        <w:rPr>
          <w:rFonts w:asciiTheme="majorHAnsi" w:hAnsiTheme="majorHAnsi"/>
          <w:sz w:val="24"/>
          <w:szCs w:val="24"/>
        </w:rPr>
        <w:t xml:space="preserve"> R</w:t>
      </w:r>
      <w:r w:rsidR="005A66B7">
        <w:rPr>
          <w:rFonts w:asciiTheme="majorHAnsi" w:hAnsiTheme="majorHAnsi"/>
          <w:sz w:val="24"/>
          <w:szCs w:val="24"/>
        </w:rPr>
        <w:t xml:space="preserve"> with the</w:t>
      </w:r>
      <w:r w:rsidR="0085045E">
        <w:rPr>
          <w:rFonts w:asciiTheme="majorHAnsi" w:hAnsiTheme="majorHAnsi"/>
          <w:sz w:val="24"/>
          <w:szCs w:val="24"/>
        </w:rPr>
        <w:t xml:space="preserve"> packages “</w:t>
      </w:r>
      <w:proofErr w:type="spellStart"/>
      <w:r w:rsidR="0085045E">
        <w:rPr>
          <w:rFonts w:asciiTheme="majorHAnsi" w:hAnsiTheme="majorHAnsi"/>
          <w:sz w:val="24"/>
          <w:szCs w:val="24"/>
        </w:rPr>
        <w:t>SDMTools</w:t>
      </w:r>
      <w:proofErr w:type="spellEnd"/>
      <w:r w:rsidR="0085045E">
        <w:rPr>
          <w:rFonts w:asciiTheme="majorHAnsi" w:hAnsiTheme="majorHAnsi"/>
          <w:sz w:val="24"/>
          <w:szCs w:val="24"/>
        </w:rPr>
        <w:t xml:space="preserve">” and “raster” to </w:t>
      </w:r>
      <w:r w:rsidR="00810140">
        <w:rPr>
          <w:rFonts w:asciiTheme="majorHAnsi" w:hAnsiTheme="majorHAnsi"/>
          <w:sz w:val="24"/>
          <w:szCs w:val="24"/>
        </w:rPr>
        <w:t>calculate TWI using a multi-directional flow model</w:t>
      </w:r>
      <w:r w:rsidR="007E3102" w:rsidRPr="007E3102">
        <w:rPr>
          <w:rFonts w:asciiTheme="majorHAnsi" w:hAnsiTheme="majorHAnsi"/>
          <w:sz w:val="24"/>
          <w:szCs w:val="24"/>
        </w:rPr>
        <w:t>.</w:t>
      </w:r>
      <w:r w:rsidR="00CD2FCB">
        <w:rPr>
          <w:rFonts w:asciiTheme="majorHAnsi" w:hAnsiTheme="majorHAnsi"/>
          <w:sz w:val="24"/>
          <w:szCs w:val="24"/>
          <w:vertAlign w:val="superscript"/>
        </w:rPr>
        <w:t>10,11,12,13</w:t>
      </w:r>
      <w:r w:rsidR="007E3102" w:rsidRPr="007E3102">
        <w:rPr>
          <w:rFonts w:asciiTheme="majorHAnsi" w:hAnsiTheme="majorHAnsi"/>
          <w:sz w:val="24"/>
          <w:szCs w:val="24"/>
        </w:rPr>
        <w:t xml:space="preserve"> </w:t>
      </w:r>
      <w:r w:rsidR="002F7082">
        <w:rPr>
          <w:rFonts w:asciiTheme="majorHAnsi" w:hAnsiTheme="majorHAnsi"/>
          <w:sz w:val="24"/>
          <w:szCs w:val="24"/>
        </w:rPr>
        <w:t xml:space="preserve">We restricted our TWI measurements to identify areas with low water out-flow by including a measure of local aspect variance.  </w:t>
      </w:r>
      <w:r w:rsidR="007E3102" w:rsidRPr="007E3102">
        <w:rPr>
          <w:rFonts w:asciiTheme="majorHAnsi" w:hAnsiTheme="majorHAnsi"/>
          <w:sz w:val="24"/>
          <w:szCs w:val="24"/>
        </w:rPr>
        <w:t xml:space="preserve">We assumed the </w:t>
      </w:r>
      <w:r w:rsidR="00BD6525">
        <w:rPr>
          <w:rFonts w:asciiTheme="majorHAnsi" w:hAnsiTheme="majorHAnsi"/>
          <w:sz w:val="24"/>
          <w:szCs w:val="24"/>
        </w:rPr>
        <w:t>infection</w:t>
      </w:r>
      <w:r w:rsidR="007E3102" w:rsidRPr="007E3102">
        <w:rPr>
          <w:rFonts w:asciiTheme="majorHAnsi" w:hAnsiTheme="majorHAnsi"/>
          <w:sz w:val="24"/>
          <w:szCs w:val="24"/>
        </w:rPr>
        <w:t xml:space="preserve"> risk of a household was inversely related to the distance to one or more of these high-wetness areas. Therefore, we applied a Gaussian filter with σ=10 to create a weighted average of mosquito risk for each cell in the study area. We then assigned each house the risk score of the cell </w:t>
      </w:r>
      <w:r w:rsidR="00BD6525">
        <w:rPr>
          <w:rFonts w:asciiTheme="majorHAnsi" w:hAnsiTheme="majorHAnsi"/>
          <w:sz w:val="24"/>
          <w:szCs w:val="24"/>
        </w:rPr>
        <w:t>in which it was located</w:t>
      </w:r>
      <w:r w:rsidR="007E3102" w:rsidRPr="007E3102">
        <w:rPr>
          <w:rFonts w:asciiTheme="majorHAnsi" w:hAnsiTheme="majorHAnsi"/>
          <w:sz w:val="24"/>
          <w:szCs w:val="24"/>
        </w:rPr>
        <w:t>.</w:t>
      </w:r>
    </w:p>
    <w:p w14:paraId="2B9ADDFE" w14:textId="7CB0EA87" w:rsidR="003D2C67" w:rsidRDefault="009E5A16" w:rsidP="00FD6868">
      <w:pPr>
        <w:spacing w:after="0" w:line="480" w:lineRule="auto"/>
        <w:ind w:firstLine="720"/>
        <w:rPr>
          <w:rFonts w:asciiTheme="majorHAnsi" w:hAnsiTheme="majorHAnsi"/>
          <w:sz w:val="24"/>
          <w:szCs w:val="24"/>
        </w:rPr>
      </w:pPr>
      <w:r>
        <w:rPr>
          <w:rFonts w:asciiTheme="majorHAnsi" w:hAnsiTheme="majorHAnsi"/>
          <w:sz w:val="24"/>
          <w:szCs w:val="24"/>
        </w:rPr>
        <w:t>To determine if current administration protocols targeted households with both high infection risk and high health risk we standardized each risk measure and added them to create a combined risk score (measured in standard deviations from the sample population).</w:t>
      </w:r>
      <w:r w:rsidR="003D2C67">
        <w:rPr>
          <w:rFonts w:asciiTheme="majorHAnsi" w:hAnsiTheme="majorHAnsi"/>
          <w:sz w:val="24"/>
          <w:szCs w:val="24"/>
        </w:rPr>
        <w:t xml:space="preserve"> We used a logistic model to evaluate whether households with high risk </w:t>
      </w:r>
      <w:r w:rsidR="003D2C67">
        <w:rPr>
          <w:rFonts w:asciiTheme="majorHAnsi" w:hAnsiTheme="majorHAnsi"/>
          <w:sz w:val="24"/>
          <w:szCs w:val="24"/>
        </w:rPr>
        <w:lastRenderedPageBreak/>
        <w:t>were more likely to receive an intervention.  We also modelled each risk separately to determine if existing protocols of intervention administration were adequately addressing either risk.</w:t>
      </w:r>
      <w:r w:rsidR="000857E5">
        <w:rPr>
          <w:rFonts w:asciiTheme="majorHAnsi" w:hAnsiTheme="majorHAnsi"/>
          <w:sz w:val="24"/>
          <w:szCs w:val="24"/>
        </w:rPr>
        <w:t xml:space="preserve"> </w:t>
      </w:r>
      <w:r w:rsidR="00EE5B93">
        <w:rPr>
          <w:rFonts w:asciiTheme="majorHAnsi" w:hAnsiTheme="majorHAnsi"/>
          <w:sz w:val="24"/>
          <w:szCs w:val="24"/>
        </w:rPr>
        <w:t xml:space="preserve">We used restricted cubic splines to assess violations of the linearity assumption.  </w:t>
      </w:r>
      <w:r w:rsidR="000857E5" w:rsidRPr="000857E5">
        <w:rPr>
          <w:rFonts w:asciiTheme="majorHAnsi" w:hAnsiTheme="majorHAnsi"/>
          <w:sz w:val="24"/>
          <w:szCs w:val="24"/>
        </w:rPr>
        <w:t xml:space="preserve">If we found evidence of a non-linear relationship </w:t>
      </w:r>
      <w:r w:rsidR="000857E5">
        <w:rPr>
          <w:rFonts w:asciiTheme="majorHAnsi" w:hAnsiTheme="majorHAnsi"/>
          <w:sz w:val="24"/>
          <w:szCs w:val="24"/>
        </w:rPr>
        <w:t xml:space="preserve">in any model </w:t>
      </w:r>
      <w:r w:rsidR="000857E5" w:rsidRPr="000857E5">
        <w:rPr>
          <w:rFonts w:asciiTheme="majorHAnsi" w:hAnsiTheme="majorHAnsi"/>
          <w:sz w:val="24"/>
          <w:szCs w:val="24"/>
        </w:rPr>
        <w:t>we categorized the risk score into quartiles and re-fit with a means model.</w:t>
      </w:r>
    </w:p>
    <w:p w14:paraId="6F432D57" w14:textId="6DEE533F" w:rsidR="00202E31" w:rsidRDefault="002D4E9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Figure 1 shows the estimated risk surface for both sites.  </w:t>
      </w:r>
      <w:r w:rsidR="003D2C67" w:rsidRPr="003D2C67">
        <w:rPr>
          <w:rFonts w:asciiTheme="majorHAnsi" w:hAnsiTheme="majorHAnsi"/>
          <w:sz w:val="24"/>
          <w:szCs w:val="24"/>
        </w:rPr>
        <w:t>The odds of receiving either a</w:t>
      </w:r>
      <w:r w:rsidR="002F7082">
        <w:rPr>
          <w:rFonts w:asciiTheme="majorHAnsi" w:hAnsiTheme="majorHAnsi"/>
          <w:sz w:val="24"/>
          <w:szCs w:val="24"/>
        </w:rPr>
        <w:t>n LLIN</w:t>
      </w:r>
      <w:r w:rsidR="003D2C67" w:rsidRPr="003D2C67">
        <w:rPr>
          <w:rFonts w:asciiTheme="majorHAnsi" w:hAnsiTheme="majorHAnsi"/>
          <w:sz w:val="24"/>
          <w:szCs w:val="24"/>
        </w:rPr>
        <w:t xml:space="preserve"> </w:t>
      </w:r>
      <w:r w:rsidR="002F7082">
        <w:rPr>
          <w:rFonts w:asciiTheme="majorHAnsi" w:hAnsiTheme="majorHAnsi"/>
          <w:sz w:val="24"/>
          <w:szCs w:val="24"/>
        </w:rPr>
        <w:t>or IRS</w:t>
      </w:r>
      <w:r w:rsidR="003D2C67" w:rsidRPr="003D2C67">
        <w:rPr>
          <w:rFonts w:asciiTheme="majorHAnsi" w:hAnsiTheme="majorHAnsi"/>
          <w:sz w:val="24"/>
          <w:szCs w:val="24"/>
        </w:rPr>
        <w:t xml:space="preserve"> </w:t>
      </w:r>
      <w:r w:rsidR="00906E4B">
        <w:rPr>
          <w:rFonts w:asciiTheme="majorHAnsi" w:hAnsiTheme="majorHAnsi"/>
          <w:sz w:val="24"/>
          <w:szCs w:val="24"/>
        </w:rPr>
        <w:t>were</w:t>
      </w:r>
      <w:r w:rsidR="00906E4B" w:rsidRPr="003D2C67">
        <w:rPr>
          <w:rFonts w:asciiTheme="majorHAnsi" w:hAnsiTheme="majorHAnsi"/>
          <w:sz w:val="24"/>
          <w:szCs w:val="24"/>
        </w:rPr>
        <w:t xml:space="preserve"> </w:t>
      </w:r>
      <w:r w:rsidR="003D2C67" w:rsidRPr="003D2C67">
        <w:rPr>
          <w:rFonts w:asciiTheme="majorHAnsi" w:hAnsiTheme="majorHAnsi"/>
          <w:sz w:val="24"/>
          <w:szCs w:val="24"/>
        </w:rPr>
        <w:t xml:space="preserve">higher for households with higher combined risk, but only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(table 1</w:t>
      </w:r>
      <w:r w:rsidR="00855E33">
        <w:rPr>
          <w:rFonts w:asciiTheme="majorHAnsi" w:hAnsiTheme="majorHAnsi"/>
          <w:sz w:val="24"/>
          <w:szCs w:val="24"/>
        </w:rPr>
        <w:t>, figure 2</w:t>
      </w:r>
      <w:r w:rsidR="003D2C67" w:rsidRPr="003D2C67">
        <w:rPr>
          <w:rFonts w:asciiTheme="majorHAnsi" w:hAnsiTheme="majorHAnsi"/>
          <w:sz w:val="24"/>
          <w:szCs w:val="24"/>
        </w:rPr>
        <w:t>). For each 1 standard</w:t>
      </w:r>
      <w:r w:rsidR="003D2C67">
        <w:rPr>
          <w:rFonts w:asciiTheme="majorHAnsi" w:hAnsiTheme="majorHAnsi"/>
          <w:sz w:val="24"/>
          <w:szCs w:val="24"/>
        </w:rPr>
        <w:t xml:space="preserve"> deviation increase in combined-</w:t>
      </w:r>
      <w:r w:rsidR="003D2C67" w:rsidRPr="003D2C67">
        <w:rPr>
          <w:rFonts w:asciiTheme="majorHAnsi" w:hAnsiTheme="majorHAnsi"/>
          <w:sz w:val="24"/>
          <w:szCs w:val="24"/>
        </w:rPr>
        <w:t xml:space="preserve">risk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the </w:t>
      </w:r>
      <w:r w:rsidR="002568C3">
        <w:rPr>
          <w:rFonts w:asciiTheme="majorHAnsi" w:hAnsiTheme="majorHAnsi"/>
          <w:sz w:val="24"/>
          <w:szCs w:val="24"/>
        </w:rPr>
        <w:t>odds</w:t>
      </w:r>
      <w:r w:rsidR="003D2C67">
        <w:rPr>
          <w:rFonts w:asciiTheme="majorHAnsi" w:hAnsiTheme="majorHAnsi"/>
          <w:sz w:val="24"/>
          <w:szCs w:val="24"/>
        </w:rPr>
        <w:t xml:space="preserve"> </w:t>
      </w:r>
      <w:r w:rsidR="003D2C67">
        <w:rPr>
          <w:rFonts w:asciiTheme="majorHAnsi" w:hAnsiTheme="majorHAnsi"/>
          <w:sz w:val="24"/>
          <w:szCs w:val="24"/>
        </w:rPr>
        <w:t xml:space="preserve">of receiving an LLIN </w:t>
      </w:r>
      <w:r w:rsidR="003D2C67" w:rsidRPr="003D2C67">
        <w:rPr>
          <w:rFonts w:asciiTheme="majorHAnsi" w:hAnsiTheme="majorHAnsi"/>
          <w:sz w:val="24"/>
          <w:szCs w:val="24"/>
        </w:rPr>
        <w:t>increase</w:t>
      </w:r>
      <w:r w:rsidR="00D04CBE">
        <w:rPr>
          <w:rFonts w:asciiTheme="majorHAnsi" w:hAnsiTheme="majorHAnsi"/>
          <w:sz w:val="24"/>
          <w:szCs w:val="24"/>
        </w:rPr>
        <w:t>d</w:t>
      </w:r>
      <w:r w:rsidR="003D2C67" w:rsidRPr="003D2C67">
        <w:rPr>
          <w:rFonts w:asciiTheme="majorHAnsi" w:hAnsiTheme="majorHAnsi"/>
          <w:sz w:val="24"/>
          <w:szCs w:val="24"/>
        </w:rPr>
        <w:t xml:space="preserve"> 27% (Odds Ratio (OR): 1.27, 95% </w:t>
      </w:r>
      <w:r w:rsidR="003D2C67">
        <w:rPr>
          <w:rFonts w:asciiTheme="majorHAnsi" w:hAnsiTheme="majorHAnsi"/>
          <w:sz w:val="24"/>
          <w:szCs w:val="24"/>
        </w:rPr>
        <w:t>CI</w:t>
      </w:r>
      <w:r w:rsidR="003D2C67" w:rsidRPr="003D2C67">
        <w:rPr>
          <w:rFonts w:asciiTheme="majorHAnsi" w:hAnsiTheme="majorHAnsi"/>
          <w:sz w:val="24"/>
          <w:szCs w:val="24"/>
        </w:rPr>
        <w:t xml:space="preserve">: 1.18, 1.35) and the </w:t>
      </w:r>
      <w:r w:rsidR="002568C3">
        <w:rPr>
          <w:rFonts w:asciiTheme="majorHAnsi" w:hAnsiTheme="majorHAnsi"/>
          <w:sz w:val="24"/>
          <w:szCs w:val="24"/>
        </w:rPr>
        <w:t>odds</w:t>
      </w:r>
      <w:r w:rsidR="002568C3" w:rsidRPr="003D2C67">
        <w:rPr>
          <w:rFonts w:asciiTheme="majorHAnsi" w:hAnsiTheme="majorHAnsi"/>
          <w:sz w:val="24"/>
          <w:szCs w:val="24"/>
        </w:rPr>
        <w:t xml:space="preserve"> </w:t>
      </w:r>
      <w:r w:rsidR="003D2C67" w:rsidRPr="003D2C67">
        <w:rPr>
          <w:rFonts w:asciiTheme="majorHAnsi" w:hAnsiTheme="majorHAnsi"/>
          <w:sz w:val="24"/>
          <w:szCs w:val="24"/>
        </w:rPr>
        <w:t xml:space="preserve">of </w:t>
      </w:r>
      <w:r w:rsidR="003D2C67">
        <w:rPr>
          <w:rFonts w:asciiTheme="majorHAnsi" w:hAnsiTheme="majorHAnsi"/>
          <w:sz w:val="24"/>
          <w:szCs w:val="24"/>
        </w:rPr>
        <w:t>IRS</w:t>
      </w:r>
      <w:r w:rsidR="003D2C67" w:rsidRPr="003D2C67">
        <w:rPr>
          <w:rFonts w:asciiTheme="majorHAnsi" w:hAnsiTheme="majorHAnsi"/>
          <w:sz w:val="24"/>
          <w:szCs w:val="24"/>
        </w:rPr>
        <w:t xml:space="preserve"> </w:t>
      </w:r>
      <w:r w:rsidR="00D04CBE" w:rsidRPr="003D2C67">
        <w:rPr>
          <w:rFonts w:asciiTheme="majorHAnsi" w:hAnsiTheme="majorHAnsi"/>
          <w:sz w:val="24"/>
          <w:szCs w:val="24"/>
        </w:rPr>
        <w:t>increase</w:t>
      </w:r>
      <w:r w:rsidR="00D04CBE">
        <w:rPr>
          <w:rFonts w:asciiTheme="majorHAnsi" w:hAnsiTheme="majorHAnsi"/>
          <w:sz w:val="24"/>
          <w:szCs w:val="24"/>
        </w:rPr>
        <w:t>d</w:t>
      </w:r>
      <w:r w:rsidR="00D04CBE" w:rsidRPr="003D2C67">
        <w:rPr>
          <w:rFonts w:asciiTheme="majorHAnsi" w:hAnsiTheme="majorHAnsi"/>
          <w:sz w:val="24"/>
          <w:szCs w:val="24"/>
        </w:rPr>
        <w:t xml:space="preserve"> </w:t>
      </w:r>
      <w:r w:rsidR="003D2C67" w:rsidRPr="003D2C67">
        <w:rPr>
          <w:rFonts w:asciiTheme="majorHAnsi" w:hAnsiTheme="majorHAnsi"/>
          <w:sz w:val="24"/>
          <w:szCs w:val="24"/>
        </w:rPr>
        <w:t xml:space="preserve">15% (OR: 1.15, 95% CI: 1.03, 1.29). At the </w:t>
      </w:r>
      <w:r w:rsidR="003D2C67">
        <w:rPr>
          <w:rFonts w:asciiTheme="majorHAnsi" w:hAnsiTheme="majorHAnsi"/>
          <w:sz w:val="24"/>
          <w:szCs w:val="24"/>
        </w:rPr>
        <w:t xml:space="preserve">endemic </w:t>
      </w:r>
      <w:r w:rsidR="003D2C67" w:rsidRPr="003D2C67">
        <w:rPr>
          <w:rFonts w:asciiTheme="majorHAnsi" w:hAnsiTheme="majorHAnsi"/>
          <w:sz w:val="24"/>
          <w:szCs w:val="24"/>
        </w:rPr>
        <w:t>site, we found no preferential administration of ei</w:t>
      </w:r>
      <w:r w:rsidR="003D2C67">
        <w:rPr>
          <w:rFonts w:asciiTheme="majorHAnsi" w:hAnsiTheme="majorHAnsi"/>
          <w:sz w:val="24"/>
          <w:szCs w:val="24"/>
        </w:rPr>
        <w:t xml:space="preserve">ther </w:t>
      </w:r>
      <w:r w:rsidR="00C468EE">
        <w:rPr>
          <w:rFonts w:asciiTheme="majorHAnsi" w:hAnsiTheme="majorHAnsi"/>
          <w:sz w:val="24"/>
          <w:szCs w:val="24"/>
        </w:rPr>
        <w:t xml:space="preserve">control strategy </w:t>
      </w:r>
      <w:r w:rsidR="003D2C67">
        <w:rPr>
          <w:rFonts w:asciiTheme="majorHAnsi" w:hAnsiTheme="majorHAnsi"/>
          <w:sz w:val="24"/>
          <w:szCs w:val="24"/>
        </w:rPr>
        <w:t>to high combined-</w:t>
      </w:r>
      <w:r w:rsidR="003D2C67" w:rsidRPr="003D2C67">
        <w:rPr>
          <w:rFonts w:asciiTheme="majorHAnsi" w:hAnsiTheme="majorHAnsi"/>
          <w:sz w:val="24"/>
          <w:szCs w:val="24"/>
        </w:rPr>
        <w:t xml:space="preserve">risk households. We found some evidence of a non-linear relationship between the log-odds of net use and combined risk at the </w:t>
      </w:r>
      <w:r w:rsidR="00202E31">
        <w:rPr>
          <w:rFonts w:asciiTheme="majorHAnsi" w:hAnsiTheme="majorHAnsi"/>
          <w:sz w:val="24"/>
          <w:szCs w:val="24"/>
        </w:rPr>
        <w:t>endemic</w:t>
      </w:r>
      <w:r w:rsidR="003D2C67" w:rsidRPr="003D2C67">
        <w:rPr>
          <w:rFonts w:asciiTheme="majorHAnsi" w:hAnsiTheme="majorHAnsi"/>
          <w:sz w:val="24"/>
          <w:szCs w:val="24"/>
        </w:rPr>
        <w:t xml:space="preserve"> site. However, modelling the mean risk for each risk qua</w:t>
      </w:r>
      <w:r w:rsidR="00906E4B">
        <w:rPr>
          <w:rFonts w:asciiTheme="majorHAnsi" w:hAnsiTheme="majorHAnsi"/>
          <w:sz w:val="24"/>
          <w:szCs w:val="24"/>
        </w:rPr>
        <w:t>r</w:t>
      </w:r>
      <w:r w:rsidR="003D2C67" w:rsidRPr="003D2C67">
        <w:rPr>
          <w:rFonts w:asciiTheme="majorHAnsi" w:hAnsiTheme="majorHAnsi"/>
          <w:sz w:val="24"/>
          <w:szCs w:val="24"/>
        </w:rPr>
        <w:t>tile did not change our results.</w:t>
      </w:r>
    </w:p>
    <w:p w14:paraId="7F2F5B29" w14:textId="422766FE" w:rsidR="003045E2" w:rsidRDefault="00202E31" w:rsidP="00FD6868">
      <w:pPr>
        <w:spacing w:after="0" w:line="480" w:lineRule="auto"/>
        <w:ind w:firstLine="720"/>
        <w:rPr>
          <w:rFonts w:asciiTheme="majorHAnsi" w:hAnsiTheme="majorHAnsi"/>
          <w:sz w:val="24"/>
          <w:szCs w:val="24"/>
        </w:rPr>
      </w:pPr>
      <w:r w:rsidRPr="00202E31">
        <w:rPr>
          <w:rFonts w:asciiTheme="majorHAnsi" w:hAnsiTheme="majorHAnsi"/>
          <w:sz w:val="24"/>
          <w:szCs w:val="24"/>
        </w:rPr>
        <w:t xml:space="preserve">The </w:t>
      </w:r>
      <w:proofErr w:type="gramStart"/>
      <w:r w:rsidR="00EE5B93">
        <w:rPr>
          <w:rFonts w:asciiTheme="majorHAnsi" w:hAnsiTheme="majorHAnsi"/>
          <w:sz w:val="24"/>
          <w:szCs w:val="24"/>
        </w:rPr>
        <w:t>odds</w:t>
      </w:r>
      <w:r w:rsidRPr="00202E31">
        <w:rPr>
          <w:rFonts w:asciiTheme="majorHAnsi" w:hAnsiTheme="majorHAnsi"/>
          <w:sz w:val="24"/>
          <w:szCs w:val="24"/>
        </w:rPr>
        <w:t xml:space="preserve"> of </w:t>
      </w:r>
      <w:r w:rsidR="00DB2A90">
        <w:rPr>
          <w:rFonts w:asciiTheme="majorHAnsi" w:hAnsiTheme="majorHAnsi"/>
          <w:sz w:val="24"/>
          <w:szCs w:val="24"/>
        </w:rPr>
        <w:t>LLIN</w:t>
      </w:r>
      <w:r w:rsidRPr="00202E31">
        <w:rPr>
          <w:rFonts w:asciiTheme="majorHAnsi" w:hAnsiTheme="majorHAnsi"/>
          <w:sz w:val="24"/>
          <w:szCs w:val="24"/>
        </w:rPr>
        <w:t xml:space="preserve"> use at the </w:t>
      </w:r>
      <w:r w:rsidR="004D477C">
        <w:rPr>
          <w:rFonts w:asciiTheme="majorHAnsi" w:hAnsiTheme="majorHAnsi"/>
          <w:sz w:val="24"/>
          <w:szCs w:val="24"/>
        </w:rPr>
        <w:t>epidemic-prone</w:t>
      </w:r>
      <w:r w:rsidRPr="00202E31">
        <w:rPr>
          <w:rFonts w:asciiTheme="majorHAnsi" w:hAnsiTheme="majorHAnsi"/>
          <w:sz w:val="24"/>
          <w:szCs w:val="24"/>
        </w:rPr>
        <w:t xml:space="preserve"> site was</w:t>
      </w:r>
      <w:proofErr w:type="gramEnd"/>
      <w:r w:rsidRPr="00202E31">
        <w:rPr>
          <w:rFonts w:asciiTheme="majorHAnsi" w:hAnsiTheme="majorHAnsi"/>
          <w:sz w:val="24"/>
          <w:szCs w:val="24"/>
        </w:rPr>
        <w:t xml:space="preserve"> more strongly associated with age-based risk</w:t>
      </w:r>
      <w:r w:rsidR="002D4E94">
        <w:rPr>
          <w:rFonts w:asciiTheme="majorHAnsi" w:hAnsiTheme="majorHAnsi"/>
          <w:sz w:val="24"/>
          <w:szCs w:val="24"/>
        </w:rPr>
        <w:t xml:space="preserve"> than infection risk</w:t>
      </w:r>
      <w:r w:rsidRPr="00202E31">
        <w:rPr>
          <w:rFonts w:asciiTheme="majorHAnsi" w:hAnsiTheme="majorHAnsi"/>
          <w:sz w:val="24"/>
          <w:szCs w:val="24"/>
        </w:rPr>
        <w:t xml:space="preserve">, whereas the probability of </w:t>
      </w:r>
      <w:r w:rsidR="004D477C">
        <w:rPr>
          <w:rFonts w:asciiTheme="majorHAnsi" w:hAnsiTheme="majorHAnsi"/>
          <w:sz w:val="24"/>
          <w:szCs w:val="24"/>
        </w:rPr>
        <w:t>IRS</w:t>
      </w:r>
      <w:r w:rsidRPr="00202E31">
        <w:rPr>
          <w:rFonts w:asciiTheme="majorHAnsi" w:hAnsiTheme="majorHAnsi"/>
          <w:sz w:val="24"/>
          <w:szCs w:val="24"/>
        </w:rPr>
        <w:t xml:space="preserv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w:t>
      </w:r>
      <w:r w:rsidR="004D477C">
        <w:rPr>
          <w:rFonts w:asciiTheme="majorHAnsi" w:hAnsiTheme="majorHAnsi"/>
          <w:sz w:val="24"/>
          <w:szCs w:val="24"/>
        </w:rPr>
        <w:t>infection risk</w:t>
      </w:r>
      <w:r w:rsidR="00B9651F">
        <w:rPr>
          <w:rFonts w:asciiTheme="majorHAnsi" w:hAnsiTheme="majorHAnsi"/>
          <w:sz w:val="24"/>
          <w:szCs w:val="24"/>
        </w:rPr>
        <w:t>. However, w</w:t>
      </w:r>
      <w:r w:rsidRPr="00202E31">
        <w:rPr>
          <w:rFonts w:asciiTheme="majorHAnsi" w:hAnsiTheme="majorHAnsi"/>
          <w:sz w:val="24"/>
          <w:szCs w:val="24"/>
        </w:rPr>
        <w:t xml:space="preserve">e did not find the </w:t>
      </w:r>
      <w:commentRangeStart w:id="10"/>
      <w:commentRangeStart w:id="11"/>
      <w:r w:rsidRPr="00202E31">
        <w:rPr>
          <w:rFonts w:asciiTheme="majorHAnsi" w:hAnsiTheme="majorHAnsi"/>
          <w:sz w:val="24"/>
          <w:szCs w:val="24"/>
        </w:rPr>
        <w:t xml:space="preserve">same pattern </w:t>
      </w:r>
      <w:commentRangeEnd w:id="10"/>
      <w:r w:rsidR="00261E02">
        <w:rPr>
          <w:rStyle w:val="CommentReference"/>
        </w:rPr>
        <w:commentReference w:id="10"/>
      </w:r>
      <w:commentRangeEnd w:id="11"/>
      <w:r w:rsidR="00EE5B93">
        <w:rPr>
          <w:rStyle w:val="CommentReference"/>
        </w:rPr>
        <w:commentReference w:id="11"/>
      </w:r>
      <w:r w:rsidRPr="00202E31">
        <w:rPr>
          <w:rFonts w:asciiTheme="majorHAnsi" w:hAnsiTheme="majorHAnsi"/>
          <w:sz w:val="24"/>
          <w:szCs w:val="24"/>
        </w:rPr>
        <w:t xml:space="preserve">at the </w:t>
      </w:r>
      <w:r w:rsidR="004D477C">
        <w:rPr>
          <w:rFonts w:asciiTheme="majorHAnsi" w:hAnsiTheme="majorHAnsi"/>
          <w:sz w:val="24"/>
          <w:szCs w:val="24"/>
        </w:rPr>
        <w:t>endemic</w:t>
      </w:r>
      <w:r w:rsidRPr="00202E31">
        <w:rPr>
          <w:rFonts w:asciiTheme="majorHAnsi" w:hAnsiTheme="majorHAnsi"/>
          <w:sz w:val="24"/>
          <w:szCs w:val="24"/>
        </w:rPr>
        <w:t xml:space="preserve"> site where we found households with high </w:t>
      </w:r>
      <w:r w:rsidR="004D477C">
        <w:rPr>
          <w:rFonts w:asciiTheme="majorHAnsi" w:hAnsiTheme="majorHAnsi"/>
          <w:sz w:val="24"/>
          <w:szCs w:val="24"/>
        </w:rPr>
        <w:t>infection</w:t>
      </w:r>
      <w:r w:rsidRPr="00202E31">
        <w:rPr>
          <w:rFonts w:asciiTheme="majorHAnsi" w:hAnsiTheme="majorHAnsi"/>
          <w:sz w:val="24"/>
          <w:szCs w:val="24"/>
        </w:rPr>
        <w:t xml:space="preserve"> risk were significantly less likely to receive </w:t>
      </w:r>
      <w:r w:rsidR="00B9651F">
        <w:rPr>
          <w:rFonts w:asciiTheme="majorHAnsi" w:hAnsiTheme="majorHAnsi"/>
          <w:sz w:val="24"/>
          <w:szCs w:val="24"/>
        </w:rPr>
        <w:t>IRS</w:t>
      </w:r>
      <w:r w:rsidRPr="00202E31">
        <w:rPr>
          <w:rFonts w:asciiTheme="majorHAnsi" w:hAnsiTheme="majorHAnsi"/>
          <w:sz w:val="24"/>
          <w:szCs w:val="24"/>
        </w:rPr>
        <w:t xml:space="preserve"> (OR: 0.35, 95% CI: 0.14, 0.83).</w:t>
      </w:r>
    </w:p>
    <w:p w14:paraId="56C93E23" w14:textId="544A18A9" w:rsidR="00713946" w:rsidRDefault="00C14BCD" w:rsidP="00FD6868">
      <w:pPr>
        <w:spacing w:after="0" w:line="480" w:lineRule="auto"/>
        <w:ind w:firstLine="720"/>
        <w:rPr>
          <w:rFonts w:asciiTheme="majorHAnsi" w:hAnsiTheme="majorHAnsi"/>
          <w:sz w:val="24"/>
          <w:szCs w:val="24"/>
        </w:rPr>
      </w:pPr>
      <w:r>
        <w:rPr>
          <w:rFonts w:asciiTheme="majorHAnsi" w:hAnsiTheme="majorHAnsi"/>
          <w:sz w:val="24"/>
          <w:szCs w:val="24"/>
        </w:rPr>
        <w:t>The two sites had very different rates of use for both LLINs and IRS.  The endemic site had recently received 3 consecutive years of IRS (as prescribed by the National MALARIA Strategy) resulting in 97.4% of all households reporting IRS.</w:t>
      </w:r>
      <w:r w:rsidR="00713946">
        <w:rPr>
          <w:rFonts w:asciiTheme="majorHAnsi" w:hAnsiTheme="majorHAnsi"/>
          <w:sz w:val="24"/>
          <w:szCs w:val="24"/>
        </w:rPr>
        <w:t xml:space="preserve"> </w:t>
      </w:r>
      <w:r>
        <w:rPr>
          <w:rFonts w:asciiTheme="majorHAnsi" w:hAnsiTheme="majorHAnsi"/>
          <w:sz w:val="24"/>
          <w:szCs w:val="24"/>
        </w:rPr>
        <w:t>However, only 7.6% of households in the e</w:t>
      </w:r>
      <w:r w:rsidR="00713946">
        <w:rPr>
          <w:rFonts w:asciiTheme="majorHAnsi" w:hAnsiTheme="majorHAnsi"/>
          <w:sz w:val="24"/>
          <w:szCs w:val="24"/>
        </w:rPr>
        <w:t xml:space="preserve">ndemic site reported LLIN use. </w:t>
      </w:r>
      <w:r>
        <w:rPr>
          <w:rFonts w:asciiTheme="majorHAnsi" w:hAnsiTheme="majorHAnsi"/>
          <w:sz w:val="24"/>
          <w:szCs w:val="24"/>
        </w:rPr>
        <w:t>Conversely, 34.6% of households in the epidemic-prone site reported LLIN use but only 7.</w:t>
      </w:r>
      <w:r w:rsidR="00713946">
        <w:rPr>
          <w:rFonts w:asciiTheme="majorHAnsi" w:hAnsiTheme="majorHAnsi"/>
          <w:sz w:val="24"/>
          <w:szCs w:val="24"/>
        </w:rPr>
        <w:t xml:space="preserve">6% of </w:t>
      </w:r>
      <w:r w:rsidR="00713946">
        <w:rPr>
          <w:rFonts w:asciiTheme="majorHAnsi" w:hAnsiTheme="majorHAnsi"/>
          <w:sz w:val="24"/>
          <w:szCs w:val="24"/>
        </w:rPr>
        <w:lastRenderedPageBreak/>
        <w:t>households reported IRS</w:t>
      </w:r>
      <w:r w:rsidR="00C468EE">
        <w:rPr>
          <w:rFonts w:asciiTheme="majorHAnsi" w:hAnsiTheme="majorHAnsi"/>
          <w:sz w:val="24"/>
          <w:szCs w:val="24"/>
        </w:rPr>
        <w:t xml:space="preserve"> in the previous six months</w:t>
      </w:r>
      <w:r w:rsidR="00713946">
        <w:rPr>
          <w:rFonts w:asciiTheme="majorHAnsi" w:hAnsiTheme="majorHAnsi"/>
          <w:sz w:val="24"/>
          <w:szCs w:val="24"/>
        </w:rPr>
        <w:t>.</w:t>
      </w:r>
      <w:r w:rsidR="00713946">
        <w:rPr>
          <w:rFonts w:asciiTheme="majorHAnsi" w:hAnsiTheme="majorHAnsi"/>
          <w:sz w:val="24"/>
          <w:szCs w:val="24"/>
        </w:rPr>
        <w:t xml:space="preserve"> </w:t>
      </w:r>
      <w:r>
        <w:rPr>
          <w:rFonts w:asciiTheme="majorHAnsi" w:hAnsiTheme="majorHAnsi"/>
          <w:sz w:val="24"/>
          <w:szCs w:val="24"/>
        </w:rPr>
        <w:t xml:space="preserve">The widespread use of IRS in the endemic site makes it difficult to determine </w:t>
      </w:r>
      <w:r w:rsidR="00F61FB6">
        <w:rPr>
          <w:rFonts w:asciiTheme="majorHAnsi" w:hAnsiTheme="majorHAnsi"/>
          <w:sz w:val="24"/>
          <w:szCs w:val="24"/>
        </w:rPr>
        <w:t>whether high risk households preferentially received the intervention</w:t>
      </w:r>
      <w:r w:rsidR="000B4C5A">
        <w:rPr>
          <w:rFonts w:asciiTheme="majorHAnsi" w:hAnsiTheme="majorHAnsi"/>
          <w:sz w:val="24"/>
          <w:szCs w:val="24"/>
        </w:rPr>
        <w:t xml:space="preserve"> but </w:t>
      </w:r>
      <w:r w:rsidR="00713946">
        <w:rPr>
          <w:rFonts w:asciiTheme="majorHAnsi" w:hAnsiTheme="majorHAnsi"/>
          <w:sz w:val="24"/>
          <w:szCs w:val="24"/>
        </w:rPr>
        <w:t>we found</w:t>
      </w:r>
      <w:r w:rsidR="000B4C5A">
        <w:rPr>
          <w:rFonts w:asciiTheme="majorHAnsi" w:hAnsiTheme="majorHAnsi"/>
          <w:sz w:val="24"/>
          <w:szCs w:val="24"/>
        </w:rPr>
        <w:t xml:space="preserve"> no evidence that spraying was targeted at high risk households</w:t>
      </w:r>
      <w:r w:rsidR="00713946">
        <w:rPr>
          <w:rFonts w:asciiTheme="majorHAnsi" w:hAnsiTheme="majorHAnsi"/>
          <w:sz w:val="24"/>
          <w:szCs w:val="24"/>
        </w:rPr>
        <w:t xml:space="preserve">. This result is in contrast to the epidemic-prone site where we found evidence of preferential administration of both LLINs and IRS (despite the relatively low occurrence of IRS).  </w:t>
      </w:r>
    </w:p>
    <w:p w14:paraId="0161A381" w14:textId="02F6D7AD" w:rsidR="00A642ED" w:rsidRDefault="00261E02" w:rsidP="00FD6868">
      <w:pPr>
        <w:spacing w:after="0" w:line="480" w:lineRule="auto"/>
        <w:ind w:firstLine="720"/>
        <w:rPr>
          <w:rFonts w:asciiTheme="majorHAnsi" w:hAnsiTheme="majorHAnsi"/>
          <w:sz w:val="24"/>
          <w:szCs w:val="24"/>
        </w:rPr>
      </w:pPr>
      <w:r>
        <w:rPr>
          <w:rFonts w:asciiTheme="majorHAnsi" w:hAnsiTheme="majorHAnsi"/>
          <w:sz w:val="24"/>
          <w:szCs w:val="24"/>
        </w:rPr>
        <w:t xml:space="preserve">Our study has some limitations. </w:t>
      </w:r>
      <w:r w:rsidR="00713946">
        <w:rPr>
          <w:rFonts w:asciiTheme="majorHAnsi" w:hAnsiTheme="majorHAnsi"/>
          <w:sz w:val="24"/>
          <w:szCs w:val="24"/>
        </w:rPr>
        <w:t xml:space="preserve">Our measure of infection risk may be more suitable to the epidemic-prone site which has more pronounced topographical features. </w:t>
      </w:r>
      <w:r w:rsidR="00CC725D">
        <w:rPr>
          <w:rFonts w:asciiTheme="majorHAnsi" w:hAnsiTheme="majorHAnsi"/>
          <w:sz w:val="24"/>
          <w:szCs w:val="24"/>
        </w:rPr>
        <w:t>Previous research on the use of TWI for prediction of malaria has been performed at sites similar to our epidemic-prone site but not our endemic site.</w:t>
      </w:r>
      <w:r w:rsidR="00B566B2">
        <w:rPr>
          <w:rFonts w:asciiTheme="majorHAnsi" w:hAnsiTheme="majorHAnsi"/>
          <w:sz w:val="24"/>
          <w:szCs w:val="24"/>
          <w:vertAlign w:val="superscript"/>
        </w:rPr>
        <w:t>4</w:t>
      </w:r>
      <w:r w:rsidR="00B566B2">
        <w:rPr>
          <w:rFonts w:asciiTheme="majorHAnsi" w:hAnsiTheme="majorHAnsi"/>
          <w:sz w:val="24"/>
          <w:szCs w:val="24"/>
        </w:rPr>
        <w:t xml:space="preserve"> </w:t>
      </w:r>
      <w:r w:rsidR="00FA1090">
        <w:rPr>
          <w:rFonts w:asciiTheme="majorHAnsi" w:hAnsiTheme="majorHAnsi"/>
          <w:sz w:val="24"/>
          <w:szCs w:val="24"/>
        </w:rPr>
        <w:t>Moreover, TWI algorithms are known to be sensitive to the general terrain to which they are applied.</w:t>
      </w:r>
      <w:r w:rsidR="00CD2FCB">
        <w:rPr>
          <w:rFonts w:asciiTheme="majorHAnsi" w:hAnsiTheme="majorHAnsi"/>
          <w:sz w:val="24"/>
          <w:szCs w:val="24"/>
          <w:vertAlign w:val="superscript"/>
        </w:rPr>
        <w:t>13</w:t>
      </w:r>
      <w:r w:rsidR="00FA1090">
        <w:rPr>
          <w:rFonts w:asciiTheme="majorHAnsi" w:hAnsiTheme="majorHAnsi"/>
          <w:sz w:val="24"/>
          <w:szCs w:val="24"/>
        </w:rPr>
        <w:t xml:space="preserve"> However, since our method only relies on identifying the relative risk of infection among households </w:t>
      </w:r>
      <w:r w:rsidR="00A642ED">
        <w:rPr>
          <w:rFonts w:asciiTheme="majorHAnsi" w:hAnsiTheme="majorHAnsi"/>
          <w:sz w:val="24"/>
          <w:szCs w:val="24"/>
        </w:rPr>
        <w:t>with</w:t>
      </w:r>
      <w:r w:rsidR="00FA1090">
        <w:rPr>
          <w:rFonts w:asciiTheme="majorHAnsi" w:hAnsiTheme="majorHAnsi"/>
          <w:sz w:val="24"/>
          <w:szCs w:val="24"/>
        </w:rPr>
        <w:t xml:space="preserve">in a community we believe </w:t>
      </w:r>
      <w:r w:rsidR="00A642ED">
        <w:rPr>
          <w:rFonts w:asciiTheme="majorHAnsi" w:hAnsiTheme="majorHAnsi"/>
          <w:sz w:val="24"/>
          <w:szCs w:val="24"/>
        </w:rPr>
        <w:t>the potential problems are minimal</w:t>
      </w:r>
      <w:r w:rsidR="00855E33">
        <w:rPr>
          <w:rFonts w:asciiTheme="majorHAnsi" w:hAnsiTheme="majorHAnsi"/>
          <w:sz w:val="24"/>
          <w:szCs w:val="24"/>
        </w:rPr>
        <w:t xml:space="preserve"> since effective targeting of interventions only relies on relative risk</w:t>
      </w:r>
      <w:r w:rsidR="00A642ED">
        <w:rPr>
          <w:rFonts w:asciiTheme="majorHAnsi" w:hAnsiTheme="majorHAnsi"/>
          <w:sz w:val="24"/>
          <w:szCs w:val="24"/>
        </w:rPr>
        <w:t>.  For large scale applications of TWI comparing households in different topographical regions care should be taken to account for terrain differences.</w:t>
      </w:r>
    </w:p>
    <w:p w14:paraId="19CA36BA" w14:textId="788AB029" w:rsidR="00CC725D" w:rsidRPr="005B1BBC" w:rsidRDefault="00A642ED"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00FA1090">
        <w:rPr>
          <w:rFonts w:asciiTheme="majorHAnsi" w:hAnsiTheme="majorHAnsi"/>
          <w:sz w:val="24"/>
          <w:szCs w:val="24"/>
        </w:rPr>
        <w:t xml:space="preserve"> </w:t>
      </w:r>
      <w:r w:rsidR="00CC725D">
        <w:rPr>
          <w:rFonts w:asciiTheme="majorHAnsi" w:hAnsiTheme="majorHAnsi"/>
          <w:sz w:val="24"/>
          <w:szCs w:val="24"/>
        </w:rPr>
        <w:t xml:space="preserve"> </w:t>
      </w:r>
      <w:r w:rsidR="00761743">
        <w:rPr>
          <w:rFonts w:asciiTheme="majorHAnsi" w:hAnsiTheme="majorHAnsi"/>
          <w:sz w:val="24"/>
          <w:szCs w:val="24"/>
        </w:rPr>
        <w:t xml:space="preserve">We found significant evidence of targeted interventions </w:t>
      </w:r>
      <w:r w:rsidR="00D53072">
        <w:rPr>
          <w:rFonts w:asciiTheme="majorHAnsi" w:hAnsiTheme="majorHAnsi"/>
          <w:sz w:val="24"/>
          <w:szCs w:val="24"/>
        </w:rPr>
        <w:t>at the epidemic-prone site but not at the endemic site.  This likely reflects the differential administration of interventions at these two sites.  A mass distribution campaign took place at the endemic site 1 year prior to our survey.  Despite this, roughly half of the un-sprayed households had higher than average risk</w:t>
      </w:r>
      <w:r w:rsidR="00544408">
        <w:rPr>
          <w:rFonts w:asciiTheme="majorHAnsi" w:hAnsiTheme="majorHAnsi"/>
          <w:sz w:val="24"/>
          <w:szCs w:val="24"/>
        </w:rPr>
        <w:t xml:space="preserve"> with half of these in the upper-most quartile of risk</w:t>
      </w:r>
      <w:r w:rsidR="00503F8C">
        <w:rPr>
          <w:rFonts w:asciiTheme="majorHAnsi" w:hAnsiTheme="majorHAnsi"/>
          <w:sz w:val="24"/>
          <w:szCs w:val="24"/>
        </w:rPr>
        <w:t xml:space="preserve"> (</w:t>
      </w:r>
      <w:r w:rsidR="00F33453">
        <w:rPr>
          <w:rFonts w:asciiTheme="majorHAnsi" w:hAnsiTheme="majorHAnsi"/>
          <w:sz w:val="24"/>
          <w:szCs w:val="24"/>
        </w:rPr>
        <w:t>F</w:t>
      </w:r>
      <w:r w:rsidR="00503F8C">
        <w:rPr>
          <w:rFonts w:asciiTheme="majorHAnsi" w:hAnsiTheme="majorHAnsi"/>
          <w:sz w:val="24"/>
          <w:szCs w:val="24"/>
        </w:rPr>
        <w:t>igure 2)</w:t>
      </w:r>
      <w:r w:rsidR="00D53072">
        <w:rPr>
          <w:rFonts w:asciiTheme="majorHAnsi" w:hAnsiTheme="majorHAnsi"/>
          <w:sz w:val="24"/>
          <w:szCs w:val="24"/>
        </w:rPr>
        <w:t xml:space="preserve">. The incorporation of a targeted administration could have potentially left only very low-risk households </w:t>
      </w:r>
      <w:r w:rsidR="00503F8C">
        <w:rPr>
          <w:rFonts w:asciiTheme="majorHAnsi" w:hAnsiTheme="majorHAnsi"/>
          <w:sz w:val="24"/>
          <w:szCs w:val="24"/>
        </w:rPr>
        <w:t>without an intervention</w:t>
      </w:r>
      <w:r w:rsidR="00D53072">
        <w:rPr>
          <w:rFonts w:asciiTheme="majorHAnsi" w:hAnsiTheme="majorHAnsi"/>
          <w:sz w:val="24"/>
          <w:szCs w:val="24"/>
        </w:rPr>
        <w:t xml:space="preserve">.  </w:t>
      </w:r>
      <w:r w:rsidR="00761743">
        <w:rPr>
          <w:rFonts w:asciiTheme="majorHAnsi" w:hAnsiTheme="majorHAnsi"/>
          <w:sz w:val="24"/>
          <w:szCs w:val="24"/>
        </w:rPr>
        <w:t xml:space="preserve">Given the </w:t>
      </w:r>
      <w:r w:rsidR="00D53072">
        <w:rPr>
          <w:rFonts w:asciiTheme="majorHAnsi" w:hAnsiTheme="majorHAnsi"/>
          <w:sz w:val="24"/>
          <w:szCs w:val="24"/>
        </w:rPr>
        <w:t>additional benefit achieved by</w:t>
      </w:r>
      <w:r w:rsidR="00761743">
        <w:rPr>
          <w:rFonts w:asciiTheme="majorHAnsi" w:hAnsiTheme="majorHAnsi"/>
          <w:sz w:val="24"/>
          <w:szCs w:val="24"/>
        </w:rPr>
        <w:t xml:space="preserve"> targeting interventions to households with the highest risk</w:t>
      </w:r>
      <w:r w:rsidR="002B0F18">
        <w:rPr>
          <w:rFonts w:asciiTheme="majorHAnsi" w:hAnsiTheme="majorHAnsi"/>
          <w:sz w:val="24"/>
          <w:szCs w:val="24"/>
        </w:rPr>
        <w:t>,</w:t>
      </w:r>
      <w:r w:rsidR="00D53072">
        <w:rPr>
          <w:rFonts w:asciiTheme="majorHAnsi" w:hAnsiTheme="majorHAnsi"/>
          <w:sz w:val="24"/>
          <w:szCs w:val="24"/>
        </w:rPr>
        <w:t xml:space="preserve"> </w:t>
      </w:r>
      <w:r w:rsidR="002B0F18">
        <w:rPr>
          <w:rFonts w:asciiTheme="majorHAnsi" w:hAnsiTheme="majorHAnsi"/>
          <w:sz w:val="24"/>
          <w:szCs w:val="24"/>
        </w:rPr>
        <w:t xml:space="preserve">and the widespread availability of elevation data provided by the USGS, we believe the </w:t>
      </w:r>
      <w:r w:rsidR="002B0F18">
        <w:rPr>
          <w:rFonts w:asciiTheme="majorHAnsi" w:hAnsiTheme="majorHAnsi"/>
          <w:sz w:val="24"/>
          <w:szCs w:val="24"/>
        </w:rPr>
        <w:lastRenderedPageBreak/>
        <w:t xml:space="preserve">incorporation of TWI for identifying households with high infection risk can </w:t>
      </w:r>
      <w:r w:rsidR="00B975CA">
        <w:rPr>
          <w:rFonts w:asciiTheme="majorHAnsi" w:hAnsiTheme="majorHAnsi"/>
          <w:sz w:val="24"/>
          <w:szCs w:val="24"/>
        </w:rPr>
        <w:t>be used</w:t>
      </w:r>
      <w:r w:rsidR="00B10946">
        <w:rPr>
          <w:rFonts w:asciiTheme="majorHAnsi" w:hAnsiTheme="majorHAnsi"/>
          <w:sz w:val="24"/>
          <w:szCs w:val="24"/>
        </w:rPr>
        <w:t xml:space="preserve"> in conjunction with on</w:t>
      </w:r>
      <w:r w:rsidR="00261E02">
        <w:rPr>
          <w:rFonts w:asciiTheme="majorHAnsi" w:hAnsiTheme="majorHAnsi"/>
          <w:sz w:val="24"/>
          <w:szCs w:val="24"/>
        </w:rPr>
        <w:t>-</w:t>
      </w:r>
      <w:r w:rsidR="00B10946">
        <w:rPr>
          <w:rFonts w:asciiTheme="majorHAnsi" w:hAnsiTheme="majorHAnsi"/>
          <w:sz w:val="24"/>
          <w:szCs w:val="24"/>
        </w:rPr>
        <w:t>the</w:t>
      </w:r>
      <w:r w:rsidR="00261E02">
        <w:rPr>
          <w:rFonts w:asciiTheme="majorHAnsi" w:hAnsiTheme="majorHAnsi"/>
          <w:sz w:val="24"/>
          <w:szCs w:val="24"/>
        </w:rPr>
        <w:t>-</w:t>
      </w:r>
      <w:r w:rsidR="00B10946">
        <w:rPr>
          <w:rFonts w:asciiTheme="majorHAnsi" w:hAnsiTheme="majorHAnsi"/>
          <w:sz w:val="24"/>
          <w:szCs w:val="24"/>
        </w:rPr>
        <w:t>ground assessments</w:t>
      </w:r>
      <w:r w:rsidR="00B975CA">
        <w:rPr>
          <w:rFonts w:asciiTheme="majorHAnsi" w:hAnsiTheme="majorHAnsi"/>
          <w:sz w:val="24"/>
          <w:szCs w:val="24"/>
        </w:rPr>
        <w:t xml:space="preserve"> </w:t>
      </w:r>
      <w:r w:rsidR="00B975CA">
        <w:rPr>
          <w:rFonts w:asciiTheme="majorHAnsi" w:hAnsiTheme="majorHAnsi"/>
          <w:sz w:val="24"/>
          <w:szCs w:val="24"/>
        </w:rPr>
        <w:t xml:space="preserve">to evaluate and </w:t>
      </w:r>
      <w:r w:rsidR="002B0F18">
        <w:rPr>
          <w:rFonts w:asciiTheme="majorHAnsi" w:hAnsiTheme="majorHAnsi"/>
          <w:sz w:val="24"/>
          <w:szCs w:val="24"/>
        </w:rPr>
        <w:t>improve current protocols of intervention administration.</w:t>
      </w:r>
      <w:r w:rsidR="00CD2FCB">
        <w:rPr>
          <w:rFonts w:asciiTheme="majorHAnsi" w:hAnsiTheme="majorHAnsi"/>
          <w:sz w:val="24"/>
          <w:szCs w:val="24"/>
          <w:vertAlign w:val="superscript"/>
        </w:rPr>
        <w:t>14</w:t>
      </w:r>
    </w:p>
    <w:p w14:paraId="7DA22D26" w14:textId="77777777" w:rsidR="00CC725D" w:rsidRDefault="00CC725D">
      <w:pPr>
        <w:rPr>
          <w:rFonts w:asciiTheme="majorHAnsi" w:hAnsiTheme="majorHAnsi"/>
          <w:sz w:val="24"/>
          <w:szCs w:val="24"/>
        </w:rPr>
      </w:pPr>
      <w:r>
        <w:rPr>
          <w:rFonts w:asciiTheme="majorHAnsi" w:hAnsiTheme="majorHAnsi"/>
          <w:sz w:val="24"/>
          <w:szCs w:val="24"/>
        </w:rPr>
        <w:br w:type="page"/>
      </w:r>
    </w:p>
    <w:p w14:paraId="51AAFD42" w14:textId="77777777" w:rsidR="00327D79" w:rsidRDefault="00327D79" w:rsidP="00FD6868">
      <w:pPr>
        <w:spacing w:after="0" w:line="480" w:lineRule="auto"/>
        <w:ind w:firstLine="720"/>
        <w:rPr>
          <w:rFonts w:asciiTheme="majorHAnsi" w:hAnsiTheme="majorHAnsi"/>
          <w:sz w:val="24"/>
          <w:szCs w:val="24"/>
        </w:rPr>
      </w:pPr>
    </w:p>
    <w:p w14:paraId="27C2A52B" w14:textId="77777777" w:rsidR="00327D79" w:rsidRPr="005A0044" w:rsidRDefault="00327D79" w:rsidP="005A0044">
      <w:pPr>
        <w:rPr>
          <w:rFonts w:asciiTheme="majorHAnsi" w:hAnsiTheme="majorHAnsi"/>
          <w:sz w:val="24"/>
          <w:szCs w:val="24"/>
          <w:u w:val="single"/>
        </w:rPr>
      </w:pPr>
      <w:r w:rsidRPr="005A0044">
        <w:rPr>
          <w:rFonts w:asciiTheme="majorHAnsi" w:hAnsiTheme="majorHAnsi"/>
          <w:sz w:val="24"/>
          <w:szCs w:val="24"/>
          <w:u w:val="single"/>
        </w:rPr>
        <w:t>Literature Cited</w:t>
      </w:r>
    </w:p>
    <w:p w14:paraId="71473471" w14:textId="77777777" w:rsidR="001A6802" w:rsidRDefault="001A6802" w:rsidP="00711CC0">
      <w:pPr>
        <w:pStyle w:val="ListParagraph"/>
        <w:numPr>
          <w:ilvl w:val="0"/>
          <w:numId w:val="4"/>
        </w:numPr>
        <w:spacing w:line="480" w:lineRule="auto"/>
        <w:rPr>
          <w:rFonts w:asciiTheme="majorHAnsi" w:hAnsiTheme="majorHAnsi"/>
          <w:sz w:val="24"/>
          <w:szCs w:val="24"/>
        </w:rPr>
      </w:pPr>
      <w:r w:rsidRPr="00711CC0">
        <w:rPr>
          <w:rFonts w:asciiTheme="majorHAnsi" w:hAnsiTheme="majorHAnsi"/>
          <w:sz w:val="24"/>
          <w:szCs w:val="24"/>
        </w:rPr>
        <w:t>M</w:t>
      </w:r>
      <w:r w:rsidR="00711CC0" w:rsidRPr="00711CC0">
        <w:rPr>
          <w:rFonts w:asciiTheme="majorHAnsi" w:hAnsiTheme="majorHAnsi"/>
          <w:sz w:val="24"/>
          <w:szCs w:val="24"/>
        </w:rPr>
        <w:t xml:space="preserve">inistry of </w:t>
      </w:r>
      <w:r w:rsidRPr="00711CC0">
        <w:rPr>
          <w:rFonts w:asciiTheme="majorHAnsi" w:hAnsiTheme="majorHAnsi"/>
          <w:sz w:val="24"/>
          <w:szCs w:val="24"/>
        </w:rPr>
        <w:t>H</w:t>
      </w:r>
      <w:r w:rsidR="00711CC0" w:rsidRPr="00711CC0">
        <w:rPr>
          <w:rFonts w:asciiTheme="majorHAnsi" w:hAnsiTheme="majorHAnsi"/>
          <w:sz w:val="24"/>
          <w:szCs w:val="24"/>
        </w:rPr>
        <w:t>ealth,</w:t>
      </w:r>
      <w:r w:rsidRPr="00711CC0">
        <w:rPr>
          <w:rFonts w:asciiTheme="majorHAnsi" w:hAnsiTheme="majorHAnsi"/>
          <w:sz w:val="24"/>
          <w:szCs w:val="24"/>
        </w:rPr>
        <w:t xml:space="preserve"> 2005</w:t>
      </w:r>
      <w:r w:rsidR="00711CC0" w:rsidRPr="00711CC0">
        <w:rPr>
          <w:rFonts w:asciiTheme="majorHAnsi" w:hAnsiTheme="majorHAnsi"/>
          <w:sz w:val="24"/>
          <w:szCs w:val="24"/>
        </w:rPr>
        <w:t xml:space="preserve">.  Reversing the </w:t>
      </w:r>
      <w:r w:rsidR="00711CC0">
        <w:rPr>
          <w:rFonts w:asciiTheme="majorHAnsi" w:hAnsiTheme="majorHAnsi"/>
          <w:sz w:val="24"/>
          <w:szCs w:val="24"/>
        </w:rPr>
        <w:t>T</w:t>
      </w:r>
      <w:r w:rsidR="00711CC0" w:rsidRPr="00711CC0">
        <w:rPr>
          <w:rFonts w:asciiTheme="majorHAnsi" w:hAnsiTheme="majorHAnsi"/>
          <w:sz w:val="24"/>
          <w:szCs w:val="24"/>
        </w:rPr>
        <w:t>rends – The Second National Health Sector Strategic Plan of Kenya:</w:t>
      </w:r>
      <w:r w:rsidR="00711CC0">
        <w:rPr>
          <w:rFonts w:asciiTheme="majorHAnsi" w:hAnsiTheme="majorHAnsi"/>
          <w:sz w:val="24"/>
          <w:szCs w:val="24"/>
        </w:rPr>
        <w:t xml:space="preserve"> </w:t>
      </w:r>
      <w:r w:rsidR="00711CC0" w:rsidRPr="00711CC0">
        <w:rPr>
          <w:rFonts w:asciiTheme="majorHAnsi" w:hAnsiTheme="majorHAnsi"/>
          <w:sz w:val="24"/>
          <w:szCs w:val="24"/>
        </w:rPr>
        <w:t>NHSSP II – 2005–2010.</w:t>
      </w:r>
      <w:r w:rsidR="00711CC0">
        <w:rPr>
          <w:rFonts w:asciiTheme="majorHAnsi" w:hAnsiTheme="majorHAnsi"/>
          <w:sz w:val="24"/>
          <w:szCs w:val="24"/>
        </w:rPr>
        <w:t xml:space="preserve"> </w:t>
      </w:r>
      <w:r w:rsidR="00711CC0" w:rsidRPr="00711CC0">
        <w:rPr>
          <w:rFonts w:asciiTheme="majorHAnsi" w:hAnsiTheme="majorHAnsi"/>
          <w:sz w:val="24"/>
          <w:szCs w:val="24"/>
        </w:rPr>
        <w:t>Ministry of Health, Nairobi, Kenya.</w:t>
      </w:r>
    </w:p>
    <w:p w14:paraId="72594760" w14:textId="77777777" w:rsidR="00F0198F" w:rsidRDefault="00F0198F" w:rsidP="00711CC0">
      <w:pPr>
        <w:pStyle w:val="ListParagraph"/>
        <w:numPr>
          <w:ilvl w:val="0"/>
          <w:numId w:val="4"/>
        </w:numPr>
        <w:spacing w:line="480" w:lineRule="auto"/>
        <w:rPr>
          <w:rFonts w:asciiTheme="majorHAnsi" w:hAnsiTheme="majorHAnsi"/>
          <w:sz w:val="24"/>
          <w:szCs w:val="24"/>
        </w:rPr>
      </w:pPr>
      <w:proofErr w:type="spellStart"/>
      <w:r>
        <w:rPr>
          <w:rFonts w:asciiTheme="majorHAnsi" w:hAnsiTheme="majorHAnsi"/>
          <w:sz w:val="24"/>
          <w:szCs w:val="24"/>
        </w:rPr>
        <w:t>Schantz</w:t>
      </w:r>
      <w:proofErr w:type="spellEnd"/>
      <w:r>
        <w:rPr>
          <w:rFonts w:asciiTheme="majorHAnsi" w:hAnsiTheme="majorHAnsi"/>
          <w:sz w:val="24"/>
          <w:szCs w:val="24"/>
        </w:rPr>
        <w:t xml:space="preserve">-Dunn J, </w:t>
      </w:r>
      <w:proofErr w:type="spellStart"/>
      <w:r>
        <w:rPr>
          <w:rFonts w:asciiTheme="majorHAnsi" w:hAnsiTheme="majorHAnsi"/>
          <w:sz w:val="24"/>
          <w:szCs w:val="24"/>
        </w:rPr>
        <w:t>Nour</w:t>
      </w:r>
      <w:proofErr w:type="spellEnd"/>
      <w:r>
        <w:rPr>
          <w:rFonts w:asciiTheme="majorHAnsi" w:hAnsiTheme="majorHAnsi"/>
          <w:sz w:val="24"/>
          <w:szCs w:val="24"/>
        </w:rPr>
        <w:t xml:space="preserve"> NM, 2009.</w:t>
      </w:r>
      <w:r w:rsidRPr="00F0198F">
        <w:rPr>
          <w:rFonts w:asciiTheme="majorHAnsi" w:hAnsiTheme="majorHAnsi"/>
          <w:sz w:val="24"/>
          <w:szCs w:val="24"/>
        </w:rPr>
        <w:t xml:space="preserve"> Malaria and Pregnancy: A Global Health Perspective. Reviews in</w:t>
      </w:r>
      <w:r>
        <w:rPr>
          <w:rFonts w:asciiTheme="majorHAnsi" w:hAnsiTheme="majorHAnsi"/>
          <w:sz w:val="24"/>
          <w:szCs w:val="24"/>
        </w:rPr>
        <w:t xml:space="preserve"> Obstetrics and Gynecology</w:t>
      </w:r>
      <w:proofErr w:type="gramStart"/>
      <w:r w:rsidRPr="00F0198F">
        <w:rPr>
          <w:rFonts w:asciiTheme="majorHAnsi" w:hAnsiTheme="majorHAnsi"/>
          <w:sz w:val="24"/>
          <w:szCs w:val="24"/>
        </w:rPr>
        <w:t>;2</w:t>
      </w:r>
      <w:proofErr w:type="gramEnd"/>
      <w:r w:rsidRPr="00F0198F">
        <w:rPr>
          <w:rFonts w:asciiTheme="majorHAnsi" w:hAnsiTheme="majorHAnsi"/>
          <w:sz w:val="24"/>
          <w:szCs w:val="24"/>
        </w:rPr>
        <w:t>(3):186-192.</w:t>
      </w:r>
    </w:p>
    <w:p w14:paraId="53B3BA60" w14:textId="66142A8E" w:rsidR="001A6802" w:rsidRPr="005A66B7" w:rsidRDefault="001A6802"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M</w:t>
      </w:r>
      <w:r w:rsidR="00711CC0">
        <w:rPr>
          <w:rFonts w:asciiTheme="majorHAnsi" w:hAnsiTheme="majorHAnsi"/>
          <w:sz w:val="24"/>
          <w:szCs w:val="24"/>
        </w:rPr>
        <w:t>inistry of Public Health and Sanitation,</w:t>
      </w:r>
      <w:r w:rsidRPr="005A66B7">
        <w:rPr>
          <w:rFonts w:asciiTheme="majorHAnsi" w:hAnsiTheme="majorHAnsi"/>
          <w:sz w:val="24"/>
          <w:szCs w:val="24"/>
        </w:rPr>
        <w:t xml:space="preserve"> 2009</w:t>
      </w:r>
      <w:r w:rsidR="00711CC0">
        <w:rPr>
          <w:rFonts w:asciiTheme="majorHAnsi" w:hAnsiTheme="majorHAnsi"/>
          <w:sz w:val="24"/>
          <w:szCs w:val="24"/>
        </w:rPr>
        <w:t xml:space="preserve">. National Malaria Strategy 2009-2017.  Division of Malaria Control, Nairobi, Kenya. </w:t>
      </w:r>
      <w:r w:rsidR="00711CC0" w:rsidRPr="00711CC0">
        <w:rPr>
          <w:rFonts w:asciiTheme="majorHAnsi" w:hAnsiTheme="majorHAnsi"/>
          <w:sz w:val="24"/>
          <w:szCs w:val="24"/>
        </w:rPr>
        <w:t>http://www .</w:t>
      </w:r>
      <w:proofErr w:type="spellStart"/>
      <w:r w:rsidR="00711CC0" w:rsidRPr="00711CC0">
        <w:rPr>
          <w:rFonts w:asciiTheme="majorHAnsi" w:hAnsiTheme="majorHAnsi"/>
          <w:sz w:val="24"/>
          <w:szCs w:val="24"/>
        </w:rPr>
        <w:t>nmcp.or</w:t>
      </w:r>
      <w:proofErr w:type="spellEnd"/>
      <w:r w:rsidR="00711CC0" w:rsidRPr="00711CC0">
        <w:rPr>
          <w:rFonts w:asciiTheme="majorHAnsi" w:hAnsiTheme="majorHAnsi"/>
          <w:sz w:val="24"/>
          <w:szCs w:val="24"/>
        </w:rPr>
        <w:t xml:space="preserve"> .</w:t>
      </w:r>
      <w:proofErr w:type="spellStart"/>
      <w:r w:rsidR="00711CC0" w:rsidRPr="00711CC0">
        <w:rPr>
          <w:rFonts w:asciiTheme="majorHAnsi" w:hAnsiTheme="majorHAnsi"/>
          <w:sz w:val="24"/>
          <w:szCs w:val="24"/>
        </w:rPr>
        <w:t>ke</w:t>
      </w:r>
      <w:proofErr w:type="spellEnd"/>
    </w:p>
    <w:p w14:paraId="3101E14C"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Bousema</w:t>
      </w:r>
      <w:proofErr w:type="spellEnd"/>
      <w:r w:rsidRPr="005A66B7">
        <w:rPr>
          <w:rFonts w:asciiTheme="majorHAnsi" w:hAnsiTheme="majorHAnsi"/>
          <w:sz w:val="24"/>
          <w:szCs w:val="24"/>
        </w:rPr>
        <w:t xml:space="preserve"> T, Griffin JT, </w:t>
      </w:r>
      <w:proofErr w:type="spellStart"/>
      <w:r w:rsidRPr="005A66B7">
        <w:rPr>
          <w:rFonts w:asciiTheme="majorHAnsi" w:hAnsiTheme="majorHAnsi"/>
          <w:sz w:val="24"/>
          <w:szCs w:val="24"/>
        </w:rPr>
        <w:t>Sauerwein</w:t>
      </w:r>
      <w:proofErr w:type="spellEnd"/>
      <w:r w:rsidRPr="005A66B7">
        <w:rPr>
          <w:rFonts w:asciiTheme="majorHAnsi" w:hAnsiTheme="majorHAnsi"/>
          <w:sz w:val="24"/>
          <w:szCs w:val="24"/>
        </w:rPr>
        <w:t xml:space="preserve"> RW, Smith DL, </w:t>
      </w:r>
      <w:proofErr w:type="spellStart"/>
      <w:r w:rsidRPr="005A66B7">
        <w:rPr>
          <w:rFonts w:asciiTheme="majorHAnsi" w:hAnsiTheme="majorHAnsi"/>
          <w:sz w:val="24"/>
          <w:szCs w:val="24"/>
        </w:rPr>
        <w:t>Churcher</w:t>
      </w:r>
      <w:proofErr w:type="spellEnd"/>
      <w:r w:rsidRPr="005A66B7">
        <w:rPr>
          <w:rFonts w:asciiTheme="majorHAnsi" w:hAnsiTheme="majorHAnsi"/>
          <w:sz w:val="24"/>
          <w:szCs w:val="24"/>
        </w:rPr>
        <w:t xml:space="preserve"> TS, et al. 2012. Hitting Hotspots: Spatial Targeting of Malaria for Control and Elimination. </w:t>
      </w:r>
      <w:proofErr w:type="spellStart"/>
      <w:r w:rsidRPr="005A66B7">
        <w:rPr>
          <w:rFonts w:asciiTheme="majorHAnsi" w:hAnsiTheme="majorHAnsi"/>
          <w:sz w:val="24"/>
          <w:szCs w:val="24"/>
        </w:rPr>
        <w:t>PLoS</w:t>
      </w:r>
      <w:proofErr w:type="spellEnd"/>
      <w:r w:rsidRPr="005A66B7">
        <w:rPr>
          <w:rFonts w:asciiTheme="majorHAnsi" w:hAnsiTheme="majorHAnsi"/>
          <w:sz w:val="24"/>
          <w:szCs w:val="24"/>
        </w:rPr>
        <w:t xml:space="preserve"> Med 9(1): e1001165. doi:10.1371/journal.pmed.1001165</w:t>
      </w:r>
    </w:p>
    <w:p w14:paraId="302CF415" w14:textId="77777777" w:rsidR="009E5A16" w:rsidRPr="005A66B7" w:rsidRDefault="009E5A16"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Cohen, J.M., K.C. Ernst, K.A. </w:t>
      </w:r>
      <w:proofErr w:type="spellStart"/>
      <w:r w:rsidRPr="005A66B7">
        <w:rPr>
          <w:rFonts w:asciiTheme="majorHAnsi" w:hAnsiTheme="majorHAnsi"/>
          <w:sz w:val="24"/>
          <w:szCs w:val="24"/>
        </w:rPr>
        <w:t>Linblade</w:t>
      </w:r>
      <w:proofErr w:type="spellEnd"/>
      <w:r w:rsidRPr="005A66B7">
        <w:rPr>
          <w:rFonts w:asciiTheme="majorHAnsi" w:hAnsiTheme="majorHAnsi"/>
          <w:sz w:val="24"/>
          <w:szCs w:val="24"/>
        </w:rPr>
        <w:t xml:space="preserve">, J.M. </w:t>
      </w:r>
      <w:proofErr w:type="spellStart"/>
      <w:r w:rsidRPr="005A66B7">
        <w:rPr>
          <w:rFonts w:asciiTheme="majorHAnsi" w:hAnsiTheme="majorHAnsi"/>
          <w:sz w:val="24"/>
          <w:szCs w:val="24"/>
        </w:rPr>
        <w:t>Vulule</w:t>
      </w:r>
      <w:proofErr w:type="spellEnd"/>
      <w:r w:rsidRPr="005A66B7">
        <w:rPr>
          <w:rFonts w:asciiTheme="majorHAnsi" w:hAnsiTheme="majorHAnsi"/>
          <w:sz w:val="24"/>
          <w:szCs w:val="24"/>
        </w:rPr>
        <w:t xml:space="preserve">, C.C. John, and M. Wilson. 2008.   Topography-derived wetness indices are associated </w:t>
      </w:r>
      <w:proofErr w:type="gramStart"/>
      <w:r w:rsidRPr="005A66B7">
        <w:rPr>
          <w:rFonts w:asciiTheme="majorHAnsi" w:hAnsiTheme="majorHAnsi"/>
          <w:sz w:val="24"/>
          <w:szCs w:val="24"/>
        </w:rPr>
        <w:t>with  household</w:t>
      </w:r>
      <w:proofErr w:type="gramEnd"/>
      <w:r w:rsidRPr="005A66B7">
        <w:rPr>
          <w:rFonts w:asciiTheme="majorHAnsi" w:hAnsiTheme="majorHAnsi"/>
          <w:sz w:val="24"/>
          <w:szCs w:val="24"/>
        </w:rPr>
        <w:t>-level malaria risk in two communities in the western Kenyan highlands.  Malaria Journal 7: 40.</w:t>
      </w:r>
    </w:p>
    <w:p w14:paraId="479C8A71" w14:textId="77777777" w:rsidR="009E5A16" w:rsidRPr="005A66B7" w:rsidRDefault="009E5A16"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Cohen, J.M., K.C. Ernst, K.A. </w:t>
      </w:r>
      <w:proofErr w:type="spellStart"/>
      <w:r w:rsidRPr="005A66B7">
        <w:rPr>
          <w:rFonts w:asciiTheme="majorHAnsi" w:hAnsiTheme="majorHAnsi"/>
          <w:sz w:val="24"/>
          <w:szCs w:val="24"/>
        </w:rPr>
        <w:t>Linblade</w:t>
      </w:r>
      <w:proofErr w:type="spellEnd"/>
      <w:r w:rsidRPr="005A66B7">
        <w:rPr>
          <w:rFonts w:asciiTheme="majorHAnsi" w:hAnsiTheme="majorHAnsi"/>
          <w:sz w:val="24"/>
          <w:szCs w:val="24"/>
        </w:rPr>
        <w:t xml:space="preserve">, J.M. </w:t>
      </w:r>
      <w:proofErr w:type="spellStart"/>
      <w:r w:rsidRPr="005A66B7">
        <w:rPr>
          <w:rFonts w:asciiTheme="majorHAnsi" w:hAnsiTheme="majorHAnsi"/>
          <w:sz w:val="24"/>
          <w:szCs w:val="24"/>
        </w:rPr>
        <w:t>Vulule</w:t>
      </w:r>
      <w:proofErr w:type="spellEnd"/>
      <w:r w:rsidRPr="005A66B7">
        <w:rPr>
          <w:rFonts w:asciiTheme="majorHAnsi" w:hAnsiTheme="majorHAnsi"/>
          <w:sz w:val="24"/>
          <w:szCs w:val="24"/>
        </w:rPr>
        <w:t>, C.C. John, and M. Wilson.  2010.  Local topographic wetness indices predict household malaria risk better than land-use and land-cover in the western Kenya highlands.  Malaria Journal 9: 328.</w:t>
      </w:r>
    </w:p>
    <w:p w14:paraId="5B77EF76" w14:textId="77777777" w:rsidR="009E5A16" w:rsidRPr="005A66B7" w:rsidRDefault="009E5A16"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Gupta, S., R.W. Snow, C.A. Donnelly, K. Marsh, and C. Newbold. 1999. Immunity to non-cerebral severe malaria is acquired after one or two infections. Nature Medicine 5: 340-343.</w:t>
      </w:r>
    </w:p>
    <w:p w14:paraId="232A569D"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Snow RW, Craig M, </w:t>
      </w:r>
      <w:proofErr w:type="spellStart"/>
      <w:r w:rsidRPr="005A66B7">
        <w:rPr>
          <w:rFonts w:asciiTheme="majorHAnsi" w:hAnsiTheme="majorHAnsi"/>
          <w:sz w:val="24"/>
          <w:szCs w:val="24"/>
        </w:rPr>
        <w:t>Deichmann</w:t>
      </w:r>
      <w:proofErr w:type="spellEnd"/>
      <w:r w:rsidRPr="005A66B7">
        <w:rPr>
          <w:rFonts w:asciiTheme="majorHAnsi" w:hAnsiTheme="majorHAnsi"/>
          <w:sz w:val="24"/>
          <w:szCs w:val="24"/>
        </w:rPr>
        <w:t xml:space="preserve"> U, Marsh K, 1999. Estimating mortality, morbidity and disability due to malaria among Africa's non-pregnant population. Bull. World Health Organ. 77(8): 624-640.</w:t>
      </w:r>
    </w:p>
    <w:p w14:paraId="2A498939" w14:textId="77777777" w:rsid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These data are distributed by the Land Processes Distributed Active Archive Center (LP DAAC), located at USGS/EROS, Sioux Falls, SD. </w:t>
      </w:r>
      <w:hyperlink r:id="rId10" w:history="1">
        <w:r w:rsidRPr="00DB3F71">
          <w:rPr>
            <w:rStyle w:val="Hyperlink"/>
            <w:rFonts w:asciiTheme="majorHAnsi" w:hAnsiTheme="majorHAnsi"/>
            <w:sz w:val="24"/>
            <w:szCs w:val="24"/>
          </w:rPr>
          <w:t>http://lpdaac.usgs.gov</w:t>
        </w:r>
      </w:hyperlink>
    </w:p>
    <w:p w14:paraId="62220E6C"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lastRenderedPageBreak/>
        <w:t xml:space="preserve">R Core Team, 2014. R: A language and environment for statistical computing. R Foundation for Statistical Computing, Vienna, Austria. URL </w:t>
      </w:r>
      <w:hyperlink r:id="rId11" w:history="1">
        <w:r w:rsidRPr="005A66B7">
          <w:rPr>
            <w:rStyle w:val="Hyperlink"/>
            <w:rFonts w:asciiTheme="majorHAnsi" w:hAnsiTheme="majorHAnsi"/>
            <w:sz w:val="24"/>
            <w:szCs w:val="24"/>
          </w:rPr>
          <w:t>http://www.R-project.org/</w:t>
        </w:r>
      </w:hyperlink>
      <w:r w:rsidRPr="005A66B7">
        <w:rPr>
          <w:rFonts w:asciiTheme="majorHAnsi" w:hAnsiTheme="majorHAnsi"/>
          <w:sz w:val="24"/>
          <w:szCs w:val="24"/>
        </w:rPr>
        <w:t>.</w:t>
      </w:r>
    </w:p>
    <w:p w14:paraId="4F902059"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VanDerWal</w:t>
      </w:r>
      <w:proofErr w:type="spellEnd"/>
      <w:r w:rsidRPr="005A66B7">
        <w:rPr>
          <w:rFonts w:asciiTheme="majorHAnsi" w:hAnsiTheme="majorHAnsi"/>
          <w:sz w:val="24"/>
          <w:szCs w:val="24"/>
        </w:rPr>
        <w:t xml:space="preserve"> J, Lorena F, </w:t>
      </w:r>
      <w:proofErr w:type="spellStart"/>
      <w:r w:rsidRPr="005A66B7">
        <w:rPr>
          <w:rFonts w:asciiTheme="majorHAnsi" w:hAnsiTheme="majorHAnsi"/>
          <w:sz w:val="24"/>
          <w:szCs w:val="24"/>
        </w:rPr>
        <w:t>Januchowski</w:t>
      </w:r>
      <w:proofErr w:type="spellEnd"/>
      <w:r w:rsidRPr="005A66B7">
        <w:rPr>
          <w:rFonts w:asciiTheme="majorHAnsi" w:hAnsiTheme="majorHAnsi"/>
          <w:sz w:val="24"/>
          <w:szCs w:val="24"/>
        </w:rPr>
        <w:t xml:space="preserve"> S, Shoo L, </w:t>
      </w:r>
      <w:proofErr w:type="spellStart"/>
      <w:r w:rsidRPr="005A66B7">
        <w:rPr>
          <w:rFonts w:asciiTheme="majorHAnsi" w:hAnsiTheme="majorHAnsi"/>
          <w:sz w:val="24"/>
          <w:szCs w:val="24"/>
        </w:rPr>
        <w:t>Storlie</w:t>
      </w:r>
      <w:proofErr w:type="spellEnd"/>
      <w:r w:rsidRPr="005A66B7">
        <w:rPr>
          <w:rFonts w:asciiTheme="majorHAnsi" w:hAnsiTheme="majorHAnsi"/>
          <w:sz w:val="24"/>
          <w:szCs w:val="24"/>
        </w:rPr>
        <w:t xml:space="preserve"> C, 2014. </w:t>
      </w:r>
      <w:proofErr w:type="spellStart"/>
      <w:r w:rsidRPr="005A66B7">
        <w:rPr>
          <w:rFonts w:asciiTheme="majorHAnsi" w:hAnsiTheme="majorHAnsi"/>
          <w:sz w:val="24"/>
          <w:szCs w:val="24"/>
        </w:rPr>
        <w:t>SDMTools</w:t>
      </w:r>
      <w:proofErr w:type="spellEnd"/>
      <w:r w:rsidRPr="005A66B7">
        <w:rPr>
          <w:rFonts w:asciiTheme="majorHAnsi" w:hAnsiTheme="majorHAnsi"/>
          <w:sz w:val="24"/>
          <w:szCs w:val="24"/>
        </w:rPr>
        <w:t>:  Species Distribution Modelling Tools: Tools for processing data associated with species distribution modelling exercises. R package</w:t>
      </w:r>
      <w:r w:rsidR="00983566">
        <w:rPr>
          <w:rFonts w:asciiTheme="majorHAnsi" w:hAnsiTheme="majorHAnsi"/>
          <w:sz w:val="24"/>
          <w:szCs w:val="24"/>
        </w:rPr>
        <w:t xml:space="preserve"> version 1.1-221. http://CRAN.R-</w:t>
      </w:r>
      <w:r w:rsidRPr="005A66B7">
        <w:rPr>
          <w:rFonts w:asciiTheme="majorHAnsi" w:hAnsiTheme="majorHAnsi"/>
          <w:sz w:val="24"/>
          <w:szCs w:val="24"/>
        </w:rPr>
        <w:t>project.org/package=SDMTools</w:t>
      </w:r>
    </w:p>
    <w:p w14:paraId="6735CB60"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Hijmans</w:t>
      </w:r>
      <w:proofErr w:type="spellEnd"/>
      <w:r w:rsidRPr="005A66B7">
        <w:rPr>
          <w:rFonts w:asciiTheme="majorHAnsi" w:hAnsiTheme="majorHAnsi"/>
          <w:sz w:val="24"/>
          <w:szCs w:val="24"/>
        </w:rPr>
        <w:t xml:space="preserve"> RJ, 2015. </w:t>
      </w:r>
      <w:proofErr w:type="gramStart"/>
      <w:r w:rsidRPr="005A66B7">
        <w:rPr>
          <w:rFonts w:asciiTheme="majorHAnsi" w:hAnsiTheme="majorHAnsi"/>
          <w:sz w:val="24"/>
          <w:szCs w:val="24"/>
        </w:rPr>
        <w:t>raster</w:t>
      </w:r>
      <w:proofErr w:type="gramEnd"/>
      <w:r w:rsidRPr="005A66B7">
        <w:rPr>
          <w:rFonts w:asciiTheme="majorHAnsi" w:hAnsiTheme="majorHAnsi"/>
          <w:sz w:val="24"/>
          <w:szCs w:val="24"/>
        </w:rPr>
        <w:t xml:space="preserve">: Geographic data analysis and modeling. R package version 2.3-24. </w:t>
      </w:r>
      <w:hyperlink r:id="rId12" w:history="1">
        <w:r w:rsidRPr="005A66B7">
          <w:rPr>
            <w:rStyle w:val="Hyperlink"/>
            <w:rFonts w:asciiTheme="majorHAnsi" w:hAnsiTheme="majorHAnsi"/>
            <w:sz w:val="24"/>
            <w:szCs w:val="24"/>
          </w:rPr>
          <w:t>http://CRAN.R-project.org/package=raster</w:t>
        </w:r>
      </w:hyperlink>
    </w:p>
    <w:p w14:paraId="15C801F0" w14:textId="77777777" w:rsidR="005A66B7" w:rsidRDefault="0081014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So</w:t>
      </w:r>
      <w:r w:rsidRPr="00810140">
        <w:rPr>
          <w:rFonts w:asciiTheme="majorHAnsi" w:hAnsiTheme="majorHAnsi"/>
          <w:sz w:val="24"/>
          <w:szCs w:val="24"/>
        </w:rPr>
        <w:t>rensen</w:t>
      </w:r>
      <w:r>
        <w:rPr>
          <w:rFonts w:asciiTheme="majorHAnsi" w:hAnsiTheme="majorHAnsi"/>
          <w:sz w:val="24"/>
          <w:szCs w:val="24"/>
        </w:rPr>
        <w:t xml:space="preserve"> R, </w:t>
      </w:r>
      <w:proofErr w:type="spellStart"/>
      <w:r w:rsidRPr="00810140">
        <w:rPr>
          <w:rFonts w:asciiTheme="majorHAnsi" w:hAnsiTheme="majorHAnsi"/>
          <w:sz w:val="24"/>
          <w:szCs w:val="24"/>
        </w:rPr>
        <w:t>Zinko</w:t>
      </w:r>
      <w:proofErr w:type="spellEnd"/>
      <w:r>
        <w:rPr>
          <w:rFonts w:asciiTheme="majorHAnsi" w:hAnsiTheme="majorHAnsi"/>
          <w:sz w:val="24"/>
          <w:szCs w:val="24"/>
        </w:rPr>
        <w:t xml:space="preserve"> U, </w:t>
      </w:r>
      <w:r w:rsidRPr="00810140">
        <w:rPr>
          <w:rFonts w:asciiTheme="majorHAnsi" w:hAnsiTheme="majorHAnsi"/>
          <w:sz w:val="24"/>
          <w:szCs w:val="24"/>
        </w:rPr>
        <w:t>Seibert</w:t>
      </w:r>
      <w:r>
        <w:rPr>
          <w:rFonts w:asciiTheme="majorHAnsi" w:hAnsiTheme="majorHAnsi"/>
          <w:sz w:val="24"/>
          <w:szCs w:val="24"/>
        </w:rPr>
        <w:t xml:space="preserve"> J,</w:t>
      </w:r>
      <w:r w:rsidR="00983566">
        <w:rPr>
          <w:rFonts w:asciiTheme="majorHAnsi" w:hAnsiTheme="majorHAnsi"/>
          <w:sz w:val="24"/>
          <w:szCs w:val="24"/>
        </w:rPr>
        <w:t xml:space="preserve"> </w:t>
      </w:r>
      <w:r>
        <w:rPr>
          <w:rFonts w:asciiTheme="majorHAnsi" w:hAnsiTheme="majorHAnsi"/>
          <w:sz w:val="24"/>
          <w:szCs w:val="24"/>
        </w:rPr>
        <w:t>2006.</w:t>
      </w:r>
      <w:r w:rsidRPr="00810140">
        <w:rPr>
          <w:rFonts w:asciiTheme="majorHAnsi" w:hAnsiTheme="majorHAnsi"/>
          <w:sz w:val="24"/>
          <w:szCs w:val="24"/>
        </w:rPr>
        <w:t xml:space="preserve"> On the calculation of the t</w:t>
      </w:r>
      <w:r>
        <w:rPr>
          <w:rFonts w:asciiTheme="majorHAnsi" w:hAnsiTheme="majorHAnsi"/>
          <w:sz w:val="24"/>
          <w:szCs w:val="24"/>
        </w:rPr>
        <w:t>opographic wetness index: evalu</w:t>
      </w:r>
      <w:r w:rsidRPr="00810140">
        <w:rPr>
          <w:rFonts w:asciiTheme="majorHAnsi" w:hAnsiTheme="majorHAnsi"/>
          <w:sz w:val="24"/>
          <w:szCs w:val="24"/>
        </w:rPr>
        <w:t>ation of di</w:t>
      </w:r>
      <w:r>
        <w:rPr>
          <w:rFonts w:asciiTheme="majorHAnsi" w:hAnsiTheme="majorHAnsi"/>
          <w:sz w:val="24"/>
          <w:szCs w:val="24"/>
        </w:rPr>
        <w:t>ff</w:t>
      </w:r>
      <w:r w:rsidRPr="00810140">
        <w:rPr>
          <w:rFonts w:asciiTheme="majorHAnsi" w:hAnsiTheme="majorHAnsi"/>
          <w:sz w:val="24"/>
          <w:szCs w:val="24"/>
        </w:rPr>
        <w:t xml:space="preserve">erent methods based on </w:t>
      </w:r>
      <w:r>
        <w:rPr>
          <w:rFonts w:asciiTheme="majorHAnsi" w:hAnsiTheme="majorHAnsi"/>
          <w:sz w:val="24"/>
          <w:szCs w:val="24"/>
        </w:rPr>
        <w:t>fi</w:t>
      </w:r>
      <w:r w:rsidRPr="00810140">
        <w:rPr>
          <w:rFonts w:asciiTheme="majorHAnsi" w:hAnsiTheme="majorHAnsi"/>
          <w:sz w:val="24"/>
          <w:szCs w:val="24"/>
        </w:rPr>
        <w:t>eld observations. Hydrology and Earth System Sciences Discussions, Copernicus Publications</w:t>
      </w:r>
      <w:r>
        <w:rPr>
          <w:rFonts w:asciiTheme="majorHAnsi" w:hAnsiTheme="majorHAnsi"/>
          <w:sz w:val="24"/>
          <w:szCs w:val="24"/>
        </w:rPr>
        <w:t xml:space="preserve"> </w:t>
      </w:r>
      <w:r w:rsidRPr="00810140">
        <w:rPr>
          <w:rFonts w:asciiTheme="majorHAnsi" w:hAnsiTheme="majorHAnsi"/>
          <w:sz w:val="24"/>
          <w:szCs w:val="24"/>
        </w:rPr>
        <w:t>10 (1), pp.101-112.</w:t>
      </w:r>
    </w:p>
    <w:p w14:paraId="317935C7" w14:textId="094FBF2E" w:rsidR="002D4E94" w:rsidRDefault="005B1BBC" w:rsidP="005B1BBC">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Cox J</w:t>
      </w:r>
      <w:r w:rsidR="002D4E94" w:rsidRPr="002D4E94">
        <w:rPr>
          <w:rFonts w:asciiTheme="majorHAnsi" w:hAnsiTheme="majorHAnsi"/>
          <w:sz w:val="24"/>
          <w:szCs w:val="24"/>
        </w:rPr>
        <w:t xml:space="preserve">, </w:t>
      </w:r>
      <w:proofErr w:type="spellStart"/>
      <w:r w:rsidR="002D4E94" w:rsidRPr="002D4E94">
        <w:rPr>
          <w:rFonts w:asciiTheme="majorHAnsi" w:hAnsiTheme="majorHAnsi"/>
          <w:sz w:val="24"/>
          <w:szCs w:val="24"/>
        </w:rPr>
        <w:t>Sovannaroth</w:t>
      </w:r>
      <w:proofErr w:type="spellEnd"/>
      <w:r w:rsidR="002D4E94" w:rsidRPr="002D4E94">
        <w:rPr>
          <w:rFonts w:asciiTheme="majorHAnsi" w:hAnsiTheme="majorHAnsi"/>
          <w:sz w:val="24"/>
          <w:szCs w:val="24"/>
        </w:rPr>
        <w:t xml:space="preserve"> S, </w:t>
      </w:r>
      <w:proofErr w:type="spellStart"/>
      <w:r w:rsidR="002D4E94" w:rsidRPr="002D4E94">
        <w:rPr>
          <w:rFonts w:asciiTheme="majorHAnsi" w:hAnsiTheme="majorHAnsi"/>
          <w:sz w:val="24"/>
          <w:szCs w:val="24"/>
        </w:rPr>
        <w:t>Dy</w:t>
      </w:r>
      <w:proofErr w:type="spellEnd"/>
      <w:r w:rsidR="002D4E94" w:rsidRPr="002D4E94">
        <w:rPr>
          <w:rFonts w:asciiTheme="majorHAnsi" w:hAnsiTheme="majorHAnsi"/>
          <w:sz w:val="24"/>
          <w:szCs w:val="24"/>
        </w:rPr>
        <w:t xml:space="preserve"> </w:t>
      </w:r>
      <w:proofErr w:type="spellStart"/>
      <w:r w:rsidR="002D4E94" w:rsidRPr="002D4E94">
        <w:rPr>
          <w:rFonts w:asciiTheme="majorHAnsi" w:hAnsiTheme="majorHAnsi"/>
          <w:sz w:val="24"/>
          <w:szCs w:val="24"/>
        </w:rPr>
        <w:t>Soley</w:t>
      </w:r>
      <w:proofErr w:type="spellEnd"/>
      <w:r w:rsidR="002D4E94" w:rsidRPr="002D4E94">
        <w:rPr>
          <w:rFonts w:asciiTheme="majorHAnsi" w:hAnsiTheme="majorHAnsi"/>
          <w:sz w:val="24"/>
          <w:szCs w:val="24"/>
        </w:rPr>
        <w:t xml:space="preserve"> L, </w:t>
      </w:r>
      <w:proofErr w:type="spellStart"/>
      <w:r w:rsidR="002D4E94" w:rsidRPr="002D4E94">
        <w:rPr>
          <w:rFonts w:asciiTheme="majorHAnsi" w:hAnsiTheme="majorHAnsi"/>
          <w:sz w:val="24"/>
          <w:szCs w:val="24"/>
        </w:rPr>
        <w:t>Ngor</w:t>
      </w:r>
      <w:proofErr w:type="spellEnd"/>
      <w:r w:rsidR="002D4E94" w:rsidRPr="002D4E94">
        <w:rPr>
          <w:rFonts w:asciiTheme="majorHAnsi" w:hAnsiTheme="majorHAnsi"/>
          <w:sz w:val="24"/>
          <w:szCs w:val="24"/>
        </w:rPr>
        <w:t xml:space="preserve"> P, Mellor S, Roca-</w:t>
      </w:r>
      <w:proofErr w:type="spellStart"/>
      <w:r w:rsidR="002D4E94" w:rsidRPr="002D4E94">
        <w:rPr>
          <w:rFonts w:asciiTheme="majorHAnsi" w:hAnsiTheme="majorHAnsi"/>
          <w:sz w:val="24"/>
          <w:szCs w:val="24"/>
        </w:rPr>
        <w:t>Feltrer</w:t>
      </w:r>
      <w:proofErr w:type="spellEnd"/>
      <w:r w:rsidR="002D4E94" w:rsidRPr="002D4E94">
        <w:rPr>
          <w:rFonts w:asciiTheme="majorHAnsi" w:hAnsiTheme="majorHAnsi"/>
          <w:sz w:val="24"/>
          <w:szCs w:val="24"/>
        </w:rPr>
        <w:t xml:space="preserve"> A</w:t>
      </w:r>
      <w:r>
        <w:rPr>
          <w:rFonts w:asciiTheme="majorHAnsi" w:hAnsiTheme="majorHAnsi"/>
          <w:sz w:val="24"/>
          <w:szCs w:val="24"/>
        </w:rPr>
        <w:t xml:space="preserve">, 2014. </w:t>
      </w:r>
      <w:r w:rsidRPr="005B1BBC">
        <w:rPr>
          <w:rFonts w:asciiTheme="majorHAnsi" w:hAnsiTheme="majorHAnsi"/>
          <w:sz w:val="24"/>
          <w:szCs w:val="24"/>
        </w:rPr>
        <w:t>Novel approaches to risk stratification to support malaria elimination: an example from Cambodia.</w:t>
      </w:r>
      <w:r>
        <w:rPr>
          <w:rFonts w:asciiTheme="majorHAnsi" w:hAnsiTheme="majorHAnsi"/>
          <w:sz w:val="24"/>
          <w:szCs w:val="24"/>
        </w:rPr>
        <w:t xml:space="preserve"> </w:t>
      </w:r>
      <w:r w:rsidRPr="005B1BBC">
        <w:rPr>
          <w:rFonts w:asciiTheme="majorHAnsi" w:hAnsiTheme="majorHAnsi"/>
          <w:sz w:val="24"/>
          <w:szCs w:val="24"/>
        </w:rPr>
        <w:t>Malar J.</w:t>
      </w:r>
      <w:r>
        <w:rPr>
          <w:rFonts w:asciiTheme="majorHAnsi" w:hAnsiTheme="majorHAnsi"/>
          <w:sz w:val="24"/>
          <w:szCs w:val="24"/>
        </w:rPr>
        <w:t xml:space="preserve"> </w:t>
      </w:r>
      <w:r w:rsidRPr="005B1BBC">
        <w:rPr>
          <w:rFonts w:asciiTheme="majorHAnsi" w:hAnsiTheme="majorHAnsi"/>
          <w:sz w:val="24"/>
          <w:szCs w:val="24"/>
        </w:rPr>
        <w:t xml:space="preserve">13:371. </w:t>
      </w:r>
      <w:proofErr w:type="spellStart"/>
      <w:proofErr w:type="gramStart"/>
      <w:r w:rsidRPr="005B1BBC">
        <w:rPr>
          <w:rFonts w:asciiTheme="majorHAnsi" w:hAnsiTheme="majorHAnsi"/>
          <w:sz w:val="24"/>
          <w:szCs w:val="24"/>
        </w:rPr>
        <w:t>doi</w:t>
      </w:r>
      <w:proofErr w:type="spellEnd"/>
      <w:proofErr w:type="gramEnd"/>
      <w:r w:rsidRPr="005B1BBC">
        <w:rPr>
          <w:rFonts w:asciiTheme="majorHAnsi" w:hAnsiTheme="majorHAnsi"/>
          <w:sz w:val="24"/>
          <w:szCs w:val="24"/>
        </w:rPr>
        <w:t>: 10.1186/1475-2875-13-371.</w:t>
      </w:r>
    </w:p>
    <w:p w14:paraId="34FF026B" w14:textId="77777777" w:rsidR="003A7A63" w:rsidRDefault="003A7A63">
      <w:pPr>
        <w:rPr>
          <w:rFonts w:asciiTheme="majorHAnsi" w:hAnsiTheme="majorHAnsi"/>
          <w:sz w:val="24"/>
          <w:szCs w:val="24"/>
        </w:rPr>
      </w:pPr>
      <w:r>
        <w:rPr>
          <w:rFonts w:asciiTheme="majorHAnsi" w:hAnsiTheme="majorHAnsi"/>
          <w:sz w:val="24"/>
          <w:szCs w:val="24"/>
        </w:rPr>
        <w:br w:type="page"/>
      </w:r>
    </w:p>
    <w:p w14:paraId="360C9F7C" w14:textId="23F7FBF9" w:rsidR="00810140" w:rsidRDefault="003A7A63" w:rsidP="003A7A63">
      <w:pPr>
        <w:pStyle w:val="ListParagraph"/>
        <w:spacing w:line="480" w:lineRule="auto"/>
        <w:ind w:left="360"/>
        <w:rPr>
          <w:rFonts w:asciiTheme="majorHAnsi" w:hAnsiTheme="majorHAnsi"/>
          <w:sz w:val="24"/>
          <w:szCs w:val="24"/>
        </w:rPr>
      </w:pPr>
      <w:proofErr w:type="gramStart"/>
      <w:r w:rsidRPr="003A7A63">
        <w:rPr>
          <w:rFonts w:asciiTheme="majorHAnsi" w:hAnsiTheme="majorHAnsi"/>
          <w:sz w:val="24"/>
          <w:szCs w:val="24"/>
        </w:rPr>
        <w:lastRenderedPageBreak/>
        <w:t>Table 1.</w:t>
      </w:r>
      <w:proofErr w:type="gramEnd"/>
      <w:r w:rsidRPr="003A7A63">
        <w:rPr>
          <w:rFonts w:asciiTheme="majorHAnsi" w:hAnsiTheme="majorHAnsi"/>
          <w:sz w:val="24"/>
          <w:szCs w:val="24"/>
        </w:rPr>
        <w:t xml:space="preserve"> </w:t>
      </w:r>
      <w:proofErr w:type="gramStart"/>
      <w:r w:rsidRPr="003A7A63">
        <w:rPr>
          <w:rFonts w:asciiTheme="majorHAnsi" w:hAnsiTheme="majorHAnsi"/>
          <w:sz w:val="24"/>
          <w:szCs w:val="24"/>
        </w:rPr>
        <w:t>Odds of receiving a treatment a</w:t>
      </w:r>
      <w:r w:rsidR="001639C3">
        <w:rPr>
          <w:rFonts w:asciiTheme="majorHAnsi" w:hAnsiTheme="majorHAnsi"/>
          <w:sz w:val="24"/>
          <w:szCs w:val="24"/>
        </w:rPr>
        <w:t>s a function of risk.</w:t>
      </w:r>
      <w:proofErr w:type="gramEnd"/>
      <w:r w:rsidR="001639C3">
        <w:rPr>
          <w:rFonts w:asciiTheme="majorHAnsi" w:hAnsiTheme="majorHAnsi"/>
          <w:sz w:val="24"/>
          <w:szCs w:val="24"/>
        </w:rPr>
        <w:t xml:space="preserve"> </w:t>
      </w:r>
      <w:r w:rsidRPr="003A7A63">
        <w:rPr>
          <w:rFonts w:asciiTheme="majorHAnsi" w:hAnsiTheme="majorHAnsi"/>
          <w:sz w:val="24"/>
          <w:szCs w:val="24"/>
        </w:rPr>
        <w:t>Odds ratios represent the effect of an increase of 1 standard deviation in the risk measure.</w:t>
      </w:r>
    </w:p>
    <w:tbl>
      <w:tblPr>
        <w:tblW w:w="7575" w:type="dxa"/>
        <w:tblInd w:w="93" w:type="dxa"/>
        <w:tblLook w:val="04A0" w:firstRow="1" w:lastRow="0" w:firstColumn="1" w:lastColumn="0" w:noHBand="0" w:noVBand="1"/>
      </w:tblPr>
      <w:tblGrid>
        <w:gridCol w:w="1995"/>
        <w:gridCol w:w="1710"/>
        <w:gridCol w:w="1710"/>
        <w:gridCol w:w="360"/>
        <w:gridCol w:w="1800"/>
      </w:tblGrid>
      <w:tr w:rsidR="001A106F" w:rsidRPr="00445293" w14:paraId="5D39457E" w14:textId="77777777" w:rsidTr="001A106F">
        <w:trPr>
          <w:trHeight w:val="300"/>
        </w:trPr>
        <w:tc>
          <w:tcPr>
            <w:tcW w:w="1995" w:type="dxa"/>
            <w:tcBorders>
              <w:top w:val="nil"/>
              <w:left w:val="nil"/>
              <w:bottom w:val="nil"/>
              <w:right w:val="nil"/>
            </w:tcBorders>
            <w:shd w:val="clear" w:color="auto" w:fill="auto"/>
            <w:noWrap/>
            <w:vAlign w:val="bottom"/>
            <w:hideMark/>
          </w:tcPr>
          <w:p w14:paraId="1D4F1F02"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7F6543B9"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6AE412A8" w14:textId="4EC4A254" w:rsidR="00445293" w:rsidRPr="00445293" w:rsidRDefault="00DB2A90"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LLIN</w:t>
            </w:r>
          </w:p>
        </w:tc>
        <w:tc>
          <w:tcPr>
            <w:tcW w:w="360" w:type="dxa"/>
            <w:tcBorders>
              <w:top w:val="nil"/>
              <w:left w:val="nil"/>
              <w:bottom w:val="nil"/>
              <w:right w:val="nil"/>
            </w:tcBorders>
            <w:shd w:val="clear" w:color="auto" w:fill="auto"/>
            <w:noWrap/>
            <w:vAlign w:val="bottom"/>
            <w:hideMark/>
          </w:tcPr>
          <w:p w14:paraId="4AAC9A03" w14:textId="77777777" w:rsidR="00445293" w:rsidRPr="00445293" w:rsidRDefault="00445293" w:rsidP="00445293">
            <w:pPr>
              <w:spacing w:after="0" w:line="240" w:lineRule="auto"/>
              <w:jc w:val="center"/>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5A9D3CFB" w14:textId="77777777"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IRS</w:t>
            </w:r>
          </w:p>
        </w:tc>
      </w:tr>
      <w:tr w:rsidR="001A106F" w:rsidRPr="00445293" w14:paraId="44AA38EE" w14:textId="77777777" w:rsidTr="001A106F">
        <w:trPr>
          <w:trHeight w:val="600"/>
        </w:trPr>
        <w:tc>
          <w:tcPr>
            <w:tcW w:w="1995" w:type="dxa"/>
            <w:tcBorders>
              <w:top w:val="nil"/>
              <w:left w:val="nil"/>
              <w:bottom w:val="single" w:sz="4" w:space="0" w:color="auto"/>
              <w:right w:val="nil"/>
            </w:tcBorders>
            <w:shd w:val="clear" w:color="auto" w:fill="auto"/>
            <w:noWrap/>
            <w:vAlign w:val="bottom"/>
            <w:hideMark/>
          </w:tcPr>
          <w:p w14:paraId="792BEA95"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Site</w:t>
            </w:r>
          </w:p>
        </w:tc>
        <w:tc>
          <w:tcPr>
            <w:tcW w:w="1710" w:type="dxa"/>
            <w:tcBorders>
              <w:top w:val="nil"/>
              <w:left w:val="nil"/>
              <w:bottom w:val="single" w:sz="4" w:space="0" w:color="auto"/>
              <w:right w:val="nil"/>
            </w:tcBorders>
            <w:shd w:val="clear" w:color="auto" w:fill="auto"/>
            <w:noWrap/>
            <w:vAlign w:val="bottom"/>
            <w:hideMark/>
          </w:tcPr>
          <w:p w14:paraId="24D340F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Risk Measure</w:t>
            </w:r>
          </w:p>
        </w:tc>
        <w:tc>
          <w:tcPr>
            <w:tcW w:w="1710" w:type="dxa"/>
            <w:tcBorders>
              <w:top w:val="nil"/>
              <w:left w:val="nil"/>
              <w:bottom w:val="single" w:sz="4" w:space="0" w:color="auto"/>
              <w:right w:val="nil"/>
            </w:tcBorders>
            <w:shd w:val="clear" w:color="auto" w:fill="auto"/>
            <w:vAlign w:val="bottom"/>
            <w:hideMark/>
          </w:tcPr>
          <w:p w14:paraId="57709168" w14:textId="3D7A6633"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c>
          <w:tcPr>
            <w:tcW w:w="360" w:type="dxa"/>
            <w:tcBorders>
              <w:top w:val="nil"/>
              <w:left w:val="nil"/>
              <w:bottom w:val="single" w:sz="4" w:space="0" w:color="auto"/>
              <w:right w:val="nil"/>
            </w:tcBorders>
            <w:shd w:val="clear" w:color="auto" w:fill="auto"/>
            <w:vAlign w:val="bottom"/>
            <w:hideMark/>
          </w:tcPr>
          <w:p w14:paraId="148733C7" w14:textId="77777777"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 </w:t>
            </w:r>
          </w:p>
        </w:tc>
        <w:tc>
          <w:tcPr>
            <w:tcW w:w="1800" w:type="dxa"/>
            <w:tcBorders>
              <w:top w:val="nil"/>
              <w:left w:val="nil"/>
              <w:bottom w:val="single" w:sz="4" w:space="0" w:color="auto"/>
              <w:right w:val="nil"/>
            </w:tcBorders>
            <w:shd w:val="clear" w:color="auto" w:fill="auto"/>
            <w:vAlign w:val="bottom"/>
            <w:hideMark/>
          </w:tcPr>
          <w:p w14:paraId="21DA0979" w14:textId="1BAF8015"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r>
      <w:tr w:rsidR="001A106F" w:rsidRPr="00445293" w14:paraId="73924BF2" w14:textId="77777777" w:rsidTr="001A106F">
        <w:trPr>
          <w:trHeight w:val="300"/>
        </w:trPr>
        <w:tc>
          <w:tcPr>
            <w:tcW w:w="1995" w:type="dxa"/>
            <w:tcBorders>
              <w:top w:val="nil"/>
              <w:left w:val="nil"/>
              <w:bottom w:val="nil"/>
              <w:right w:val="nil"/>
            </w:tcBorders>
            <w:shd w:val="clear" w:color="auto" w:fill="auto"/>
            <w:noWrap/>
            <w:vAlign w:val="bottom"/>
            <w:hideMark/>
          </w:tcPr>
          <w:p w14:paraId="5156D15C"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Epidemic-prone</w:t>
            </w:r>
          </w:p>
        </w:tc>
        <w:tc>
          <w:tcPr>
            <w:tcW w:w="1710" w:type="dxa"/>
            <w:tcBorders>
              <w:top w:val="nil"/>
              <w:left w:val="nil"/>
              <w:bottom w:val="nil"/>
              <w:right w:val="nil"/>
            </w:tcBorders>
            <w:shd w:val="clear" w:color="auto" w:fill="auto"/>
            <w:noWrap/>
            <w:vAlign w:val="bottom"/>
            <w:hideMark/>
          </w:tcPr>
          <w:p w14:paraId="0AAA9A88"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14:paraId="4DF6FA4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1.26 (1.18, 1.35)</w:t>
            </w:r>
          </w:p>
        </w:tc>
        <w:tc>
          <w:tcPr>
            <w:tcW w:w="360" w:type="dxa"/>
            <w:tcBorders>
              <w:top w:val="nil"/>
              <w:left w:val="nil"/>
              <w:bottom w:val="nil"/>
              <w:right w:val="nil"/>
            </w:tcBorders>
            <w:shd w:val="clear" w:color="auto" w:fill="auto"/>
            <w:noWrap/>
            <w:vAlign w:val="bottom"/>
            <w:hideMark/>
          </w:tcPr>
          <w:p w14:paraId="16ECF381"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1B4650B1"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1.15 (1.03, 1.29)</w:t>
            </w:r>
          </w:p>
        </w:tc>
      </w:tr>
      <w:tr w:rsidR="001A106F" w:rsidRPr="00445293" w14:paraId="332354BE" w14:textId="77777777" w:rsidTr="001A106F">
        <w:trPr>
          <w:trHeight w:val="300"/>
        </w:trPr>
        <w:tc>
          <w:tcPr>
            <w:tcW w:w="1995" w:type="dxa"/>
            <w:tcBorders>
              <w:top w:val="nil"/>
              <w:left w:val="nil"/>
              <w:bottom w:val="nil"/>
              <w:right w:val="nil"/>
            </w:tcBorders>
            <w:shd w:val="clear" w:color="auto" w:fill="auto"/>
            <w:noWrap/>
            <w:vAlign w:val="bottom"/>
            <w:hideMark/>
          </w:tcPr>
          <w:p w14:paraId="4E788537" w14:textId="050877E8" w:rsidR="00445293" w:rsidRPr="00445293" w:rsidRDefault="00F33453" w:rsidP="00445293">
            <w:pPr>
              <w:spacing w:after="0" w:line="240" w:lineRule="auto"/>
              <w:rPr>
                <w:rFonts w:ascii="Calibri" w:eastAsia="Times New Roman" w:hAnsi="Calibri" w:cs="Calibri"/>
                <w:color w:val="000000"/>
              </w:rPr>
            </w:pPr>
            <w:r>
              <w:rPr>
                <w:rFonts w:ascii="Calibri" w:eastAsia="Times New Roman" w:hAnsi="Calibri" w:cs="Calibri"/>
                <w:color w:val="000000"/>
              </w:rPr>
              <w:t>N*=3380</w:t>
            </w:r>
          </w:p>
        </w:tc>
        <w:tc>
          <w:tcPr>
            <w:tcW w:w="1710" w:type="dxa"/>
            <w:tcBorders>
              <w:top w:val="nil"/>
              <w:left w:val="nil"/>
              <w:bottom w:val="nil"/>
              <w:right w:val="nil"/>
            </w:tcBorders>
            <w:shd w:val="clear" w:color="auto" w:fill="auto"/>
            <w:noWrap/>
            <w:vAlign w:val="bottom"/>
            <w:hideMark/>
          </w:tcPr>
          <w:p w14:paraId="009B6407"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hideMark/>
          </w:tcPr>
          <w:p w14:paraId="64591A3C"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1.01 (0.93, 1.10)</w:t>
            </w:r>
          </w:p>
        </w:tc>
        <w:tc>
          <w:tcPr>
            <w:tcW w:w="360" w:type="dxa"/>
            <w:tcBorders>
              <w:top w:val="nil"/>
              <w:left w:val="nil"/>
              <w:bottom w:val="nil"/>
              <w:right w:val="nil"/>
            </w:tcBorders>
            <w:shd w:val="clear" w:color="auto" w:fill="auto"/>
            <w:noWrap/>
            <w:vAlign w:val="bottom"/>
            <w:hideMark/>
          </w:tcPr>
          <w:p w14:paraId="49506AC1"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2D1C5631"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1.32 (1.14, 1.53)</w:t>
            </w:r>
          </w:p>
        </w:tc>
      </w:tr>
      <w:tr w:rsidR="001A106F" w:rsidRPr="00445293" w14:paraId="0CD1F3ED" w14:textId="77777777" w:rsidTr="001A106F">
        <w:trPr>
          <w:trHeight w:val="300"/>
        </w:trPr>
        <w:tc>
          <w:tcPr>
            <w:tcW w:w="1995" w:type="dxa"/>
            <w:tcBorders>
              <w:top w:val="nil"/>
              <w:left w:val="nil"/>
              <w:bottom w:val="nil"/>
              <w:right w:val="nil"/>
            </w:tcBorders>
            <w:shd w:val="clear" w:color="auto" w:fill="auto"/>
            <w:noWrap/>
            <w:vAlign w:val="bottom"/>
            <w:hideMark/>
          </w:tcPr>
          <w:p w14:paraId="6D76C6AD"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00B0C9E5"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nil"/>
              <w:right w:val="nil"/>
            </w:tcBorders>
            <w:shd w:val="clear" w:color="auto" w:fill="auto"/>
            <w:noWrap/>
            <w:vAlign w:val="bottom"/>
            <w:hideMark/>
          </w:tcPr>
          <w:p w14:paraId="193E1103"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1.27 (1.18, 1.35)</w:t>
            </w:r>
          </w:p>
        </w:tc>
        <w:tc>
          <w:tcPr>
            <w:tcW w:w="360" w:type="dxa"/>
            <w:tcBorders>
              <w:top w:val="nil"/>
              <w:left w:val="nil"/>
              <w:bottom w:val="nil"/>
              <w:right w:val="nil"/>
            </w:tcBorders>
            <w:shd w:val="clear" w:color="auto" w:fill="auto"/>
            <w:noWrap/>
            <w:vAlign w:val="bottom"/>
            <w:hideMark/>
          </w:tcPr>
          <w:p w14:paraId="7D1F6A1E"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3936F7EC"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1.11 (0.99, 1.25)</w:t>
            </w:r>
          </w:p>
        </w:tc>
      </w:tr>
      <w:tr w:rsidR="001A106F" w:rsidRPr="00445293" w14:paraId="59FE73E1" w14:textId="77777777" w:rsidTr="001A106F">
        <w:trPr>
          <w:trHeight w:val="300"/>
        </w:trPr>
        <w:tc>
          <w:tcPr>
            <w:tcW w:w="1995" w:type="dxa"/>
            <w:tcBorders>
              <w:top w:val="nil"/>
              <w:left w:val="nil"/>
              <w:bottom w:val="nil"/>
              <w:right w:val="nil"/>
            </w:tcBorders>
            <w:shd w:val="clear" w:color="auto" w:fill="auto"/>
            <w:noWrap/>
            <w:vAlign w:val="bottom"/>
            <w:hideMark/>
          </w:tcPr>
          <w:p w14:paraId="6D8780BE"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0262FB54"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2A507433" w14:textId="77777777" w:rsidR="00445293" w:rsidRPr="00445293" w:rsidRDefault="00445293" w:rsidP="00445293">
            <w:pPr>
              <w:spacing w:after="0" w:line="240" w:lineRule="auto"/>
              <w:rPr>
                <w:rFonts w:ascii="Calibri" w:eastAsia="Times New Roman" w:hAnsi="Calibri" w:cs="Calibri"/>
                <w:color w:val="000000"/>
              </w:rPr>
            </w:pPr>
          </w:p>
        </w:tc>
        <w:tc>
          <w:tcPr>
            <w:tcW w:w="360" w:type="dxa"/>
            <w:tcBorders>
              <w:top w:val="nil"/>
              <w:left w:val="nil"/>
              <w:bottom w:val="nil"/>
              <w:right w:val="nil"/>
            </w:tcBorders>
            <w:shd w:val="clear" w:color="auto" w:fill="auto"/>
            <w:noWrap/>
            <w:vAlign w:val="bottom"/>
            <w:hideMark/>
          </w:tcPr>
          <w:p w14:paraId="6B868239"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223EB04E" w14:textId="77777777" w:rsidR="00445293" w:rsidRPr="00445293" w:rsidRDefault="00445293" w:rsidP="00445293">
            <w:pPr>
              <w:spacing w:after="0" w:line="240" w:lineRule="auto"/>
              <w:rPr>
                <w:rFonts w:ascii="Calibri" w:eastAsia="Times New Roman" w:hAnsi="Calibri" w:cs="Calibri"/>
                <w:color w:val="000000"/>
              </w:rPr>
            </w:pPr>
          </w:p>
        </w:tc>
      </w:tr>
      <w:tr w:rsidR="001A106F" w:rsidRPr="00445293" w14:paraId="2B8379AB" w14:textId="77777777" w:rsidTr="001A106F">
        <w:trPr>
          <w:trHeight w:val="300"/>
        </w:trPr>
        <w:tc>
          <w:tcPr>
            <w:tcW w:w="1995" w:type="dxa"/>
            <w:tcBorders>
              <w:top w:val="nil"/>
              <w:left w:val="nil"/>
              <w:bottom w:val="nil"/>
              <w:right w:val="nil"/>
            </w:tcBorders>
            <w:shd w:val="clear" w:color="auto" w:fill="auto"/>
            <w:noWrap/>
            <w:vAlign w:val="bottom"/>
            <w:hideMark/>
          </w:tcPr>
          <w:p w14:paraId="11B06CE3" w14:textId="5C842AA6" w:rsidR="00F3345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Endemic</w:t>
            </w:r>
          </w:p>
        </w:tc>
        <w:tc>
          <w:tcPr>
            <w:tcW w:w="1710" w:type="dxa"/>
            <w:tcBorders>
              <w:top w:val="nil"/>
              <w:left w:val="nil"/>
              <w:bottom w:val="nil"/>
              <w:right w:val="nil"/>
            </w:tcBorders>
            <w:shd w:val="clear" w:color="auto" w:fill="auto"/>
            <w:noWrap/>
            <w:vAlign w:val="bottom"/>
            <w:hideMark/>
          </w:tcPr>
          <w:p w14:paraId="384DF464"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14:paraId="21A57573"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0.95 (0.73, 1.24)</w:t>
            </w:r>
          </w:p>
        </w:tc>
        <w:tc>
          <w:tcPr>
            <w:tcW w:w="360" w:type="dxa"/>
            <w:tcBorders>
              <w:top w:val="nil"/>
              <w:left w:val="nil"/>
              <w:bottom w:val="nil"/>
              <w:right w:val="nil"/>
            </w:tcBorders>
            <w:shd w:val="clear" w:color="auto" w:fill="auto"/>
            <w:noWrap/>
            <w:vAlign w:val="bottom"/>
            <w:hideMark/>
          </w:tcPr>
          <w:p w14:paraId="63977D70"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45B42886"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0.98 (0.64, 1.50)</w:t>
            </w:r>
          </w:p>
        </w:tc>
      </w:tr>
      <w:tr w:rsidR="001A106F" w:rsidRPr="00445293" w14:paraId="7FC281EC" w14:textId="77777777" w:rsidTr="001A106F">
        <w:trPr>
          <w:trHeight w:val="300"/>
        </w:trPr>
        <w:tc>
          <w:tcPr>
            <w:tcW w:w="1995" w:type="dxa"/>
            <w:tcBorders>
              <w:top w:val="nil"/>
              <w:left w:val="nil"/>
              <w:bottom w:val="nil"/>
              <w:right w:val="nil"/>
            </w:tcBorders>
            <w:shd w:val="clear" w:color="auto" w:fill="auto"/>
            <w:noWrap/>
            <w:vAlign w:val="bottom"/>
            <w:hideMark/>
          </w:tcPr>
          <w:p w14:paraId="6DDF588E" w14:textId="37BA5ED0" w:rsidR="00445293" w:rsidRPr="00445293" w:rsidRDefault="00F33453" w:rsidP="00445293">
            <w:pPr>
              <w:spacing w:after="0" w:line="240" w:lineRule="auto"/>
              <w:rPr>
                <w:rFonts w:ascii="Calibri" w:eastAsia="Times New Roman" w:hAnsi="Calibri" w:cs="Calibri"/>
                <w:color w:val="000000"/>
              </w:rPr>
            </w:pPr>
            <w:r>
              <w:rPr>
                <w:rFonts w:ascii="Calibri" w:eastAsia="Times New Roman" w:hAnsi="Calibri" w:cs="Calibri"/>
                <w:color w:val="000000"/>
              </w:rPr>
              <w:t>N*=604</w:t>
            </w:r>
          </w:p>
        </w:tc>
        <w:tc>
          <w:tcPr>
            <w:tcW w:w="1710" w:type="dxa"/>
            <w:tcBorders>
              <w:top w:val="nil"/>
              <w:left w:val="nil"/>
              <w:bottom w:val="nil"/>
              <w:right w:val="nil"/>
            </w:tcBorders>
            <w:shd w:val="clear" w:color="auto" w:fill="auto"/>
            <w:noWrap/>
            <w:vAlign w:val="bottom"/>
            <w:hideMark/>
          </w:tcPr>
          <w:p w14:paraId="2C552BB6"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hideMark/>
          </w:tcPr>
          <w:p w14:paraId="5A7A9CCA"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0.58 (0.31, 1.10)</w:t>
            </w:r>
          </w:p>
        </w:tc>
        <w:tc>
          <w:tcPr>
            <w:tcW w:w="360" w:type="dxa"/>
            <w:tcBorders>
              <w:top w:val="nil"/>
              <w:left w:val="nil"/>
              <w:bottom w:val="nil"/>
              <w:right w:val="nil"/>
            </w:tcBorders>
            <w:shd w:val="clear" w:color="auto" w:fill="auto"/>
            <w:noWrap/>
            <w:vAlign w:val="bottom"/>
            <w:hideMark/>
          </w:tcPr>
          <w:p w14:paraId="2CDDC9A6"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538DBE18"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0.34 (0.15, 0.79)</w:t>
            </w:r>
          </w:p>
        </w:tc>
      </w:tr>
      <w:tr w:rsidR="00445293" w:rsidRPr="00445293" w14:paraId="125B90FA" w14:textId="77777777" w:rsidTr="001A106F">
        <w:trPr>
          <w:trHeight w:val="300"/>
        </w:trPr>
        <w:tc>
          <w:tcPr>
            <w:tcW w:w="1995" w:type="dxa"/>
            <w:tcBorders>
              <w:top w:val="nil"/>
              <w:left w:val="nil"/>
              <w:bottom w:val="single" w:sz="4" w:space="0" w:color="auto"/>
              <w:right w:val="nil"/>
            </w:tcBorders>
            <w:shd w:val="clear" w:color="auto" w:fill="auto"/>
            <w:noWrap/>
            <w:vAlign w:val="bottom"/>
            <w:hideMark/>
          </w:tcPr>
          <w:p w14:paraId="63FF2774"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 </w:t>
            </w:r>
          </w:p>
        </w:tc>
        <w:tc>
          <w:tcPr>
            <w:tcW w:w="1710" w:type="dxa"/>
            <w:tcBorders>
              <w:top w:val="nil"/>
              <w:left w:val="nil"/>
              <w:bottom w:val="single" w:sz="4" w:space="0" w:color="auto"/>
              <w:right w:val="nil"/>
            </w:tcBorders>
            <w:shd w:val="clear" w:color="auto" w:fill="auto"/>
            <w:noWrap/>
            <w:vAlign w:val="bottom"/>
            <w:hideMark/>
          </w:tcPr>
          <w:p w14:paraId="4E997C8F"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2070" w:type="dxa"/>
            <w:gridSpan w:val="2"/>
            <w:tcBorders>
              <w:top w:val="nil"/>
              <w:left w:val="nil"/>
              <w:bottom w:val="single" w:sz="4" w:space="0" w:color="auto"/>
              <w:right w:val="nil"/>
            </w:tcBorders>
            <w:shd w:val="clear" w:color="auto" w:fill="auto"/>
            <w:noWrap/>
            <w:vAlign w:val="bottom"/>
            <w:hideMark/>
          </w:tcPr>
          <w:p w14:paraId="714C579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 xml:space="preserve">1.05 (0.80, 1.38) </w:t>
            </w:r>
          </w:p>
        </w:tc>
        <w:tc>
          <w:tcPr>
            <w:tcW w:w="1800" w:type="dxa"/>
            <w:tcBorders>
              <w:top w:val="nil"/>
              <w:left w:val="nil"/>
              <w:bottom w:val="single" w:sz="4" w:space="0" w:color="auto"/>
              <w:right w:val="nil"/>
            </w:tcBorders>
            <w:shd w:val="clear" w:color="auto" w:fill="auto"/>
            <w:noWrap/>
            <w:vAlign w:val="bottom"/>
            <w:hideMark/>
          </w:tcPr>
          <w:p w14:paraId="18C9D776"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1.22 (0.73, 2.05)</w:t>
            </w:r>
          </w:p>
        </w:tc>
      </w:tr>
    </w:tbl>
    <w:p w14:paraId="5DD588C1" w14:textId="7408911F" w:rsidR="00445293" w:rsidRDefault="00F33453" w:rsidP="003A7A63">
      <w:pPr>
        <w:pStyle w:val="ListParagraph"/>
        <w:spacing w:line="480" w:lineRule="auto"/>
        <w:ind w:left="360"/>
        <w:rPr>
          <w:rFonts w:asciiTheme="majorHAnsi" w:hAnsiTheme="majorHAnsi"/>
          <w:sz w:val="24"/>
          <w:szCs w:val="24"/>
        </w:rPr>
      </w:pPr>
      <w:r w:rsidRPr="0060330C">
        <w:rPr>
          <w:rFonts w:asciiTheme="majorHAnsi" w:hAnsiTheme="majorHAnsi"/>
          <w:sz w:val="20"/>
          <w:szCs w:val="24"/>
        </w:rPr>
        <w:t>* Number of households</w:t>
      </w:r>
    </w:p>
    <w:p w14:paraId="63EC4E52" w14:textId="77777777" w:rsidR="00AE2294" w:rsidRDefault="00AE2294">
      <w:pPr>
        <w:rPr>
          <w:rFonts w:asciiTheme="majorHAnsi" w:hAnsiTheme="majorHAnsi"/>
          <w:sz w:val="24"/>
          <w:szCs w:val="24"/>
        </w:rPr>
      </w:pPr>
      <w:r>
        <w:rPr>
          <w:rFonts w:asciiTheme="majorHAnsi" w:hAnsiTheme="majorHAnsi"/>
          <w:sz w:val="24"/>
          <w:szCs w:val="24"/>
        </w:rPr>
        <w:br w:type="page"/>
      </w:r>
    </w:p>
    <w:p w14:paraId="7B858371" w14:textId="77777777" w:rsidR="00AE2294" w:rsidRDefault="00AE2294" w:rsidP="003A7A63">
      <w:pPr>
        <w:pStyle w:val="ListParagraph"/>
        <w:spacing w:line="480" w:lineRule="auto"/>
        <w:ind w:left="360"/>
        <w:rPr>
          <w:rFonts w:asciiTheme="majorHAnsi" w:hAnsiTheme="majorHAnsi"/>
          <w:sz w:val="24"/>
          <w:szCs w:val="24"/>
        </w:rPr>
      </w:pPr>
    </w:p>
    <w:p w14:paraId="4C107638" w14:textId="77777777" w:rsidR="005F112C" w:rsidRDefault="005F112C" w:rsidP="003A7A63">
      <w:pPr>
        <w:pStyle w:val="ListParagraph"/>
        <w:spacing w:line="480" w:lineRule="auto"/>
        <w:ind w:left="360"/>
        <w:rPr>
          <w:rFonts w:asciiTheme="majorHAnsi" w:hAnsiTheme="majorHAnsi"/>
          <w:sz w:val="24"/>
          <w:szCs w:val="24"/>
        </w:rPr>
      </w:pPr>
    </w:p>
    <w:p w14:paraId="2E94190A" w14:textId="6CE6C175" w:rsidR="005F112C" w:rsidRDefault="003C2F73"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drawing>
          <wp:inline distT="0" distB="0" distL="0" distR="0" wp14:anchorId="65835EB3" wp14:editId="142A91A5">
            <wp:extent cx="5512279" cy="2872252"/>
            <wp:effectExtent l="0" t="0" r="0" b="4445"/>
            <wp:docPr id="2" name="Picture 2" descr="C:\Classes\AppliedBiostat\Project\InfectionRi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asses\AppliedBiostat\Project\InfectionRisk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261" cy="2872242"/>
                    </a:xfrm>
                    <a:prstGeom prst="rect">
                      <a:avLst/>
                    </a:prstGeom>
                    <a:noFill/>
                    <a:ln>
                      <a:noFill/>
                    </a:ln>
                  </pic:spPr>
                </pic:pic>
              </a:graphicData>
            </a:graphic>
          </wp:inline>
        </w:drawing>
      </w:r>
    </w:p>
    <w:p w14:paraId="02914E2F" w14:textId="77777777" w:rsidR="00AE2294" w:rsidRDefault="00AE2294"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Figure1.  Gaussian smoothed </w:t>
      </w:r>
      <w:r w:rsidR="00442B92">
        <w:rPr>
          <w:rFonts w:asciiTheme="majorHAnsi" w:hAnsiTheme="majorHAnsi"/>
          <w:sz w:val="24"/>
          <w:szCs w:val="24"/>
        </w:rPr>
        <w:t xml:space="preserve">(σ=10) </w:t>
      </w:r>
      <w:r>
        <w:rPr>
          <w:rFonts w:asciiTheme="majorHAnsi" w:hAnsiTheme="majorHAnsi"/>
          <w:sz w:val="24"/>
          <w:szCs w:val="24"/>
        </w:rPr>
        <w:t>infection risk</w:t>
      </w:r>
      <w:r w:rsidR="005F112C">
        <w:rPr>
          <w:rFonts w:asciiTheme="majorHAnsi" w:hAnsiTheme="majorHAnsi"/>
          <w:sz w:val="24"/>
          <w:szCs w:val="24"/>
        </w:rPr>
        <w:t xml:space="preserve"> at the endemic and epidemic-prone sites. Dots </w:t>
      </w:r>
      <w:r w:rsidR="000210AA">
        <w:rPr>
          <w:rFonts w:asciiTheme="majorHAnsi" w:hAnsiTheme="majorHAnsi"/>
          <w:sz w:val="24"/>
          <w:szCs w:val="24"/>
        </w:rPr>
        <w:t>represent household locations within</w:t>
      </w:r>
      <w:r w:rsidR="005F112C">
        <w:rPr>
          <w:rFonts w:asciiTheme="majorHAnsi" w:hAnsiTheme="majorHAnsi"/>
          <w:sz w:val="24"/>
          <w:szCs w:val="24"/>
        </w:rPr>
        <w:t xml:space="preserve"> each site.</w:t>
      </w:r>
      <w:r w:rsidR="00442B92">
        <w:rPr>
          <w:rFonts w:asciiTheme="majorHAnsi" w:hAnsiTheme="majorHAnsi"/>
          <w:sz w:val="24"/>
          <w:szCs w:val="24"/>
        </w:rPr>
        <w:t xml:space="preserve">  </w:t>
      </w:r>
    </w:p>
    <w:p w14:paraId="1B71015F" w14:textId="77777777" w:rsidR="009E5DF8" w:rsidRDefault="009E5DF8">
      <w:pPr>
        <w:rPr>
          <w:rFonts w:asciiTheme="majorHAnsi" w:hAnsiTheme="majorHAnsi"/>
          <w:sz w:val="24"/>
          <w:szCs w:val="24"/>
        </w:rPr>
      </w:pPr>
      <w:r>
        <w:rPr>
          <w:rFonts w:asciiTheme="majorHAnsi" w:hAnsiTheme="majorHAnsi"/>
          <w:sz w:val="24"/>
          <w:szCs w:val="24"/>
        </w:rPr>
        <w:br w:type="page"/>
      </w:r>
    </w:p>
    <w:p w14:paraId="594E5801" w14:textId="77777777" w:rsidR="009E5DF8" w:rsidRDefault="00442B92"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lastRenderedPageBreak/>
        <w:drawing>
          <wp:inline distT="0" distB="0" distL="0" distR="0" wp14:anchorId="63AE7516" wp14:editId="36CEA6AF">
            <wp:extent cx="5732780" cy="5556885"/>
            <wp:effectExtent l="0" t="0" r="1270" b="5715"/>
            <wp:docPr id="13" name="Picture 13" descr="C:\Classes\AppliedBiostat\Project\DensityPlotComR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lasses\AppliedBiostat\Project\DensityPlotComRs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5556885"/>
                    </a:xfrm>
                    <a:prstGeom prst="rect">
                      <a:avLst/>
                    </a:prstGeom>
                    <a:noFill/>
                    <a:ln>
                      <a:noFill/>
                    </a:ln>
                  </pic:spPr>
                </pic:pic>
              </a:graphicData>
            </a:graphic>
          </wp:inline>
        </w:drawing>
      </w:r>
    </w:p>
    <w:p w14:paraId="2D92FB93" w14:textId="4D17DABE" w:rsidR="00572645" w:rsidRPr="00810140" w:rsidRDefault="00572645" w:rsidP="003A7A63">
      <w:pPr>
        <w:pStyle w:val="ListParagraph"/>
        <w:spacing w:line="480" w:lineRule="auto"/>
        <w:ind w:left="360"/>
        <w:rPr>
          <w:rFonts w:asciiTheme="majorHAnsi" w:hAnsiTheme="majorHAnsi"/>
          <w:sz w:val="24"/>
          <w:szCs w:val="24"/>
        </w:rPr>
      </w:pPr>
      <w:commentRangeStart w:id="13"/>
      <w:proofErr w:type="gramStart"/>
      <w:r>
        <w:rPr>
          <w:rFonts w:asciiTheme="majorHAnsi" w:hAnsiTheme="majorHAnsi"/>
          <w:sz w:val="24"/>
          <w:szCs w:val="24"/>
        </w:rPr>
        <w:t>Figure 2.</w:t>
      </w:r>
      <w:proofErr w:type="gramEnd"/>
      <w:r>
        <w:rPr>
          <w:rFonts w:asciiTheme="majorHAnsi" w:hAnsiTheme="majorHAnsi"/>
          <w:sz w:val="24"/>
          <w:szCs w:val="24"/>
        </w:rPr>
        <w:t xml:space="preserve">  </w:t>
      </w:r>
      <w:commentRangeEnd w:id="13"/>
      <w:r w:rsidR="00F33453">
        <w:rPr>
          <w:rStyle w:val="CommentReference"/>
        </w:rPr>
        <w:commentReference w:id="13"/>
      </w:r>
      <w:commentRangeStart w:id="14"/>
      <w:proofErr w:type="gramStart"/>
      <w:r>
        <w:rPr>
          <w:rFonts w:asciiTheme="majorHAnsi" w:hAnsiTheme="majorHAnsi"/>
          <w:sz w:val="24"/>
          <w:szCs w:val="24"/>
        </w:rPr>
        <w:t>The</w:t>
      </w:r>
      <w:commentRangeEnd w:id="14"/>
      <w:r w:rsidR="002567D5">
        <w:rPr>
          <w:rStyle w:val="CommentReference"/>
        </w:rPr>
        <w:commentReference w:id="14"/>
      </w:r>
      <w:r>
        <w:rPr>
          <w:rFonts w:asciiTheme="majorHAnsi" w:hAnsiTheme="majorHAnsi"/>
          <w:sz w:val="24"/>
          <w:szCs w:val="24"/>
        </w:rPr>
        <w:t xml:space="preserve"> </w:t>
      </w:r>
      <w:r w:rsidR="00B20001">
        <w:rPr>
          <w:rFonts w:asciiTheme="majorHAnsi" w:hAnsiTheme="majorHAnsi"/>
          <w:sz w:val="24"/>
          <w:szCs w:val="24"/>
        </w:rPr>
        <w:t xml:space="preserve">distributions of </w:t>
      </w:r>
      <w:r>
        <w:rPr>
          <w:rFonts w:asciiTheme="majorHAnsi" w:hAnsiTheme="majorHAnsi"/>
          <w:sz w:val="24"/>
          <w:szCs w:val="24"/>
        </w:rPr>
        <w:t>combined risk of each household at the endemic and epidemic-prone sites</w:t>
      </w:r>
      <w:r w:rsidR="00B20001">
        <w:rPr>
          <w:rFonts w:asciiTheme="majorHAnsi" w:hAnsiTheme="majorHAnsi"/>
          <w:sz w:val="24"/>
          <w:szCs w:val="24"/>
        </w:rPr>
        <w:t xml:space="preserve"> by </w:t>
      </w:r>
      <w:r w:rsidR="00DB2A90">
        <w:rPr>
          <w:rFonts w:asciiTheme="majorHAnsi" w:hAnsiTheme="majorHAnsi"/>
          <w:sz w:val="24"/>
          <w:szCs w:val="24"/>
        </w:rPr>
        <w:t>LLIN</w:t>
      </w:r>
      <w:r w:rsidR="00B20001">
        <w:rPr>
          <w:rFonts w:asciiTheme="majorHAnsi" w:hAnsiTheme="majorHAnsi"/>
          <w:sz w:val="24"/>
          <w:szCs w:val="24"/>
        </w:rPr>
        <w:t xml:space="preserve"> and IRS usage</w:t>
      </w:r>
      <w:r>
        <w:rPr>
          <w:rFonts w:asciiTheme="majorHAnsi" w:hAnsiTheme="majorHAnsi"/>
          <w:sz w:val="24"/>
          <w:szCs w:val="24"/>
        </w:rPr>
        <w:t>.</w:t>
      </w:r>
      <w:proofErr w:type="gramEnd"/>
      <w:r>
        <w:rPr>
          <w:rFonts w:asciiTheme="majorHAnsi" w:hAnsiTheme="majorHAnsi"/>
          <w:sz w:val="24"/>
          <w:szCs w:val="24"/>
        </w:rPr>
        <w:t xml:space="preserve"> Combined risk is the combination of infection risk and age-based risk and is standardized within a site so that the unit is </w:t>
      </w:r>
      <w:r w:rsidR="00B20001">
        <w:rPr>
          <w:rFonts w:asciiTheme="majorHAnsi" w:hAnsiTheme="majorHAnsi"/>
          <w:sz w:val="24"/>
          <w:szCs w:val="24"/>
        </w:rPr>
        <w:t xml:space="preserve">in </w:t>
      </w:r>
      <w:r>
        <w:rPr>
          <w:rFonts w:asciiTheme="majorHAnsi" w:hAnsiTheme="majorHAnsi"/>
          <w:sz w:val="24"/>
          <w:szCs w:val="24"/>
        </w:rPr>
        <w:t xml:space="preserve">standard </w:t>
      </w:r>
      <w:r w:rsidR="001639C3">
        <w:rPr>
          <w:rFonts w:asciiTheme="majorHAnsi" w:hAnsiTheme="majorHAnsi"/>
          <w:sz w:val="24"/>
          <w:szCs w:val="24"/>
        </w:rPr>
        <w:t xml:space="preserve">deviations. </w:t>
      </w:r>
      <w:r w:rsidR="00B20001">
        <w:rPr>
          <w:rFonts w:asciiTheme="majorHAnsi" w:hAnsiTheme="majorHAnsi"/>
          <w:sz w:val="24"/>
          <w:szCs w:val="24"/>
        </w:rPr>
        <w:t xml:space="preserve">Interventions targeted at high-risk households would result in good separation between </w:t>
      </w:r>
      <w:r w:rsidR="0061186D">
        <w:rPr>
          <w:rFonts w:asciiTheme="majorHAnsi" w:hAnsiTheme="majorHAnsi"/>
          <w:sz w:val="24"/>
          <w:szCs w:val="24"/>
        </w:rPr>
        <w:t>the two densities</w:t>
      </w:r>
      <w:r w:rsidR="00442B92">
        <w:rPr>
          <w:rFonts w:asciiTheme="majorHAnsi" w:hAnsiTheme="majorHAnsi"/>
          <w:sz w:val="24"/>
          <w:szCs w:val="24"/>
        </w:rPr>
        <w:t xml:space="preserve"> </w:t>
      </w:r>
      <w:commentRangeStart w:id="15"/>
      <w:r w:rsidR="00442B92">
        <w:rPr>
          <w:rFonts w:asciiTheme="majorHAnsi" w:hAnsiTheme="majorHAnsi"/>
          <w:sz w:val="24"/>
          <w:szCs w:val="24"/>
        </w:rPr>
        <w:t>as</w:t>
      </w:r>
      <w:r w:rsidR="00555D4D">
        <w:rPr>
          <w:rFonts w:asciiTheme="majorHAnsi" w:hAnsiTheme="majorHAnsi"/>
          <w:sz w:val="24"/>
          <w:szCs w:val="24"/>
        </w:rPr>
        <w:t xml:space="preserve"> we simulated</w:t>
      </w:r>
      <w:r w:rsidR="00442B92">
        <w:rPr>
          <w:rFonts w:asciiTheme="majorHAnsi" w:hAnsiTheme="majorHAnsi"/>
          <w:sz w:val="24"/>
          <w:szCs w:val="24"/>
        </w:rPr>
        <w:t xml:space="preserve"> </w:t>
      </w:r>
      <w:commentRangeEnd w:id="15"/>
      <w:r w:rsidR="00555D4D">
        <w:rPr>
          <w:rStyle w:val="CommentReference"/>
        </w:rPr>
        <w:commentReference w:id="15"/>
      </w:r>
      <w:r w:rsidR="00442B92">
        <w:rPr>
          <w:rFonts w:asciiTheme="majorHAnsi" w:hAnsiTheme="majorHAnsi"/>
          <w:sz w:val="24"/>
          <w:szCs w:val="24"/>
        </w:rPr>
        <w:t>in the bottom panel. The epidemic-prone site shows better targeting of interventions than the endemic site for both interventions.</w:t>
      </w:r>
    </w:p>
    <w:sectPr w:rsidR="00572645" w:rsidRPr="00810140" w:rsidSect="00512062">
      <w:headerReference w:type="default" r:id="rId15"/>
      <w:footerReference w:type="default" r:id="rId1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Roche, Dominic {DTIO~Tucson}" w:date="2015-03-10T07:44:00Z" w:initials="DDL">
    <w:p w14:paraId="4B6CE6AC" w14:textId="2DC4B539" w:rsidR="0060330C" w:rsidRDefault="0060330C">
      <w:pPr>
        <w:pStyle w:val="CommentText"/>
      </w:pPr>
      <w:r>
        <w:rPr>
          <w:rStyle w:val="CommentReference"/>
        </w:rPr>
        <w:annotationRef/>
      </w:r>
      <w:r>
        <w:t>I could use some help on the key words</w:t>
      </w:r>
    </w:p>
  </w:comment>
  <w:comment w:id="3" w:author="Melanie L. Bell" w:date="2015-03-04T14:28:00Z" w:initials="MLB">
    <w:p w14:paraId="15AB0046" w14:textId="77777777" w:rsidR="00A808A4" w:rsidRDefault="00A808A4">
      <w:pPr>
        <w:pStyle w:val="CommentText"/>
      </w:pPr>
      <w:r>
        <w:rPr>
          <w:rStyle w:val="CommentReference"/>
        </w:rPr>
        <w:annotationRef/>
      </w:r>
      <w:r>
        <w:t>Is this the right term here?</w:t>
      </w:r>
    </w:p>
  </w:comment>
  <w:comment w:id="4" w:author="Melanie L. Bell" w:date="2015-03-04T14:28:00Z" w:initials="MLB">
    <w:p w14:paraId="266F20E9" w14:textId="77777777" w:rsidR="00A808A4" w:rsidRDefault="00A808A4">
      <w:pPr>
        <w:pStyle w:val="CommentText"/>
      </w:pPr>
      <w:r>
        <w:rPr>
          <w:rStyle w:val="CommentReference"/>
        </w:rPr>
        <w:annotationRef/>
      </w:r>
      <w:r>
        <w:t>Kacey, is there a reference to the protocol for this study? Or just a paper that explains the study in a bit more detail?</w:t>
      </w:r>
    </w:p>
  </w:comment>
  <w:comment w:id="6" w:author="LaRoche, Dominic {DTIO~Tucson}" w:date="2015-03-09T13:54:00Z" w:initials="DDL">
    <w:p w14:paraId="582B0A8B" w14:textId="7D613584" w:rsidR="004B28F4" w:rsidRDefault="004B28F4">
      <w:pPr>
        <w:pStyle w:val="CommentText"/>
      </w:pPr>
      <w:r>
        <w:rPr>
          <w:rStyle w:val="CommentReference"/>
        </w:rPr>
        <w:annotationRef/>
      </w:r>
      <w:r>
        <w:t>Took this out because I mention this in the discussion</w:t>
      </w:r>
    </w:p>
  </w:comment>
  <w:comment w:id="8" w:author="LaRoche, Dominic {DTIO~Tucson}" w:date="2015-03-09T13:56:00Z" w:initials="DDL">
    <w:p w14:paraId="2FCE2457" w14:textId="39A479F7" w:rsidR="004B28F4" w:rsidRDefault="004B28F4">
      <w:pPr>
        <w:pStyle w:val="CommentText"/>
      </w:pPr>
      <w:r>
        <w:rPr>
          <w:rStyle w:val="CommentReference"/>
        </w:rPr>
        <w:annotationRef/>
      </w:r>
      <w:r>
        <w:t>Probably superfluous detail here</w:t>
      </w:r>
    </w:p>
  </w:comment>
  <w:comment w:id="10" w:author="Melanie L. Bell" w:date="2015-03-04T14:28:00Z" w:initials="MLB">
    <w:p w14:paraId="0E218294" w14:textId="30ACD4B7" w:rsidR="00261E02" w:rsidRDefault="00261E02">
      <w:pPr>
        <w:pStyle w:val="CommentText"/>
      </w:pPr>
      <w:bookmarkStart w:id="12" w:name="_GoBack"/>
      <w:bookmarkEnd w:id="12"/>
      <w:r>
        <w:rPr>
          <w:rStyle w:val="CommentReference"/>
        </w:rPr>
        <w:annotationRef/>
      </w:r>
      <w:r>
        <w:t>You know you are doing a subgroup analysis here, and have not actually tested these statements with an interaction term… but maybe it doesn’t matter</w:t>
      </w:r>
    </w:p>
  </w:comment>
  <w:comment w:id="11" w:author="LaRoche, Dominic {DTIO~Tucson}" w:date="2015-03-09T18:02:00Z" w:initials="DDL">
    <w:p w14:paraId="65FB8562" w14:textId="79D57A4D" w:rsidR="00EE5B93" w:rsidRDefault="00EE5B93">
      <w:pPr>
        <w:pStyle w:val="CommentText"/>
      </w:pPr>
      <w:r>
        <w:rPr>
          <w:rStyle w:val="CommentReference"/>
        </w:rPr>
        <w:annotationRef/>
      </w:r>
      <w:r w:rsidR="00703CA0">
        <w:t xml:space="preserve">I </w:t>
      </w:r>
      <w:r w:rsidR="004108CB">
        <w:t xml:space="preserve">did do a global model with an interaction term </w:t>
      </w:r>
      <w:r w:rsidR="005A10C1">
        <w:t xml:space="preserve">between site and combined risk </w:t>
      </w:r>
      <w:r w:rsidR="004108CB">
        <w:t>(which was not significant for either intervention)</w:t>
      </w:r>
      <w:r w:rsidR="005A10C1">
        <w:t>. But the interpretation of that model was complicated by the very different proportion of interventions between the two sites.  I thought it would be better to separate the sites and interpret the results within each site and avoid going down the road of explaining the large site effect.  Perhaps I need to change the intro since it kind of implies a direct comparison when all I really do here is a qualitative comparison.</w:t>
      </w:r>
    </w:p>
  </w:comment>
  <w:comment w:id="13" w:author="Melanie L. Bell" w:date="2015-03-04T14:40:00Z" w:initials="MLB">
    <w:p w14:paraId="1821DC87" w14:textId="285FB862" w:rsidR="00F33453" w:rsidRDefault="00F33453">
      <w:pPr>
        <w:pStyle w:val="CommentText"/>
      </w:pPr>
      <w:r>
        <w:rPr>
          <w:rStyle w:val="CommentReference"/>
        </w:rPr>
        <w:annotationRef/>
      </w:r>
      <w:r>
        <w:t>You didn’t mention the methods for this graph. Maybe not needed? The term “density” might confuse, and the x axis might need to explicitly say that it is in SD units.</w:t>
      </w:r>
    </w:p>
  </w:comment>
  <w:comment w:id="14" w:author="LaRoche, Dominic {DTIO~Tucson}" w:date="2015-03-10T08:08:00Z" w:initials="DDL">
    <w:p w14:paraId="1D09630B" w14:textId="0D5008E6" w:rsidR="002567D5" w:rsidRDefault="002567D5">
      <w:pPr>
        <w:pStyle w:val="CommentText"/>
      </w:pPr>
      <w:r>
        <w:rPr>
          <w:rStyle w:val="CommentReference"/>
        </w:rPr>
        <w:annotationRef/>
      </w:r>
      <w:r>
        <w:t>Not sure what to replace “</w:t>
      </w:r>
      <w:proofErr w:type="spellStart"/>
      <w:r>
        <w:t>density”with</w:t>
      </w:r>
      <w:proofErr w:type="spellEnd"/>
      <w:r>
        <w:t>?  “</w:t>
      </w:r>
      <w:proofErr w:type="gramStart"/>
      <w:r>
        <w:t>proportion</w:t>
      </w:r>
      <w:proofErr w:type="gramEnd"/>
      <w:r>
        <w:t xml:space="preserve"> of population with risk score”?</w:t>
      </w:r>
    </w:p>
  </w:comment>
  <w:comment w:id="15" w:author="LaRoche, Dominic {DTIO~Tucson}" w:date="2015-03-10T08:06:00Z" w:initials="DDL">
    <w:p w14:paraId="1EB5492C" w14:textId="0490DD9E" w:rsidR="00555D4D" w:rsidRDefault="00555D4D">
      <w:pPr>
        <w:pStyle w:val="CommentText"/>
      </w:pPr>
      <w:r>
        <w:rPr>
          <w:rStyle w:val="CommentReference"/>
        </w:rPr>
        <w:annotationRef/>
      </w:r>
      <w:r>
        <w:t xml:space="preserve">Would this suffice for a methods??  I didn’t want to go into detail in the text since it isn’t really critical to ur results </w:t>
      </w:r>
      <w:proofErr w:type="spellStart"/>
      <w:r>
        <w:t>buit</w:t>
      </w:r>
      <w:proofErr w:type="spellEnd"/>
      <w:r>
        <w:t xml:space="preserve"> rather just a helpful comparison.  I could just remove the bottom panel all together if you think it isn’t helpful without the associated methods.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498C2" w14:textId="77777777" w:rsidR="00640ADD" w:rsidRDefault="00640ADD" w:rsidP="00512062">
      <w:pPr>
        <w:spacing w:after="0" w:line="240" w:lineRule="auto"/>
      </w:pPr>
      <w:r>
        <w:separator/>
      </w:r>
    </w:p>
  </w:endnote>
  <w:endnote w:type="continuationSeparator" w:id="0">
    <w:p w14:paraId="1346A9CE" w14:textId="77777777" w:rsidR="00640ADD" w:rsidRDefault="00640ADD" w:rsidP="00512062">
      <w:pPr>
        <w:spacing w:after="0" w:line="240" w:lineRule="auto"/>
      </w:pPr>
      <w:r>
        <w:continuationSeparator/>
      </w:r>
    </w:p>
  </w:endnote>
  <w:endnote w:type="continuationNotice" w:id="1">
    <w:p w14:paraId="55CD0A40" w14:textId="77777777" w:rsidR="00640ADD" w:rsidRDefault="00640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612134"/>
      <w:docPartObj>
        <w:docPartGallery w:val="Page Numbers (Bottom of Page)"/>
        <w:docPartUnique/>
      </w:docPartObj>
    </w:sdtPr>
    <w:sdtEndPr>
      <w:rPr>
        <w:noProof/>
      </w:rPr>
    </w:sdtEndPr>
    <w:sdtContent>
      <w:p w14:paraId="48F2F5DB" w14:textId="77777777" w:rsidR="00512062" w:rsidRDefault="00512062">
        <w:pPr>
          <w:pStyle w:val="Footer"/>
          <w:jc w:val="center"/>
        </w:pPr>
        <w:r>
          <w:fldChar w:fldCharType="begin"/>
        </w:r>
        <w:r>
          <w:instrText xml:space="preserve"> PAGE   \* MERGEFORMAT </w:instrText>
        </w:r>
        <w:r>
          <w:fldChar w:fldCharType="separate"/>
        </w:r>
        <w:r w:rsidR="003E0B3E">
          <w:rPr>
            <w:noProof/>
          </w:rPr>
          <w:t>6</w:t>
        </w:r>
        <w:r>
          <w:rPr>
            <w:noProof/>
          </w:rPr>
          <w:fldChar w:fldCharType="end"/>
        </w:r>
      </w:p>
    </w:sdtContent>
  </w:sdt>
  <w:p w14:paraId="2BCEBAA3" w14:textId="77777777" w:rsidR="00512062" w:rsidRDefault="0051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74244" w14:textId="77777777" w:rsidR="00640ADD" w:rsidRDefault="00640ADD" w:rsidP="00512062">
      <w:pPr>
        <w:spacing w:after="0" w:line="240" w:lineRule="auto"/>
      </w:pPr>
      <w:r>
        <w:separator/>
      </w:r>
    </w:p>
  </w:footnote>
  <w:footnote w:type="continuationSeparator" w:id="0">
    <w:p w14:paraId="4D123015" w14:textId="77777777" w:rsidR="00640ADD" w:rsidRDefault="00640ADD" w:rsidP="00512062">
      <w:pPr>
        <w:spacing w:after="0" w:line="240" w:lineRule="auto"/>
      </w:pPr>
      <w:r>
        <w:continuationSeparator/>
      </w:r>
    </w:p>
  </w:footnote>
  <w:footnote w:type="continuationNotice" w:id="1">
    <w:p w14:paraId="1160562E" w14:textId="77777777" w:rsidR="00640ADD" w:rsidRDefault="00640ADD">
      <w:pPr>
        <w:spacing w:after="0" w:line="240" w:lineRule="auto"/>
      </w:pPr>
    </w:p>
  </w:footnote>
  <w:footnote w:id="2">
    <w:p w14:paraId="6DBEBA03" w14:textId="77777777" w:rsidR="00411D5E" w:rsidRDefault="00411D5E" w:rsidP="00411D5E">
      <w:pPr>
        <w:pStyle w:val="FootnoteText"/>
      </w:pPr>
      <w:r w:rsidRPr="00411D5E">
        <w:rPr>
          <w:rStyle w:val="FootnoteReference"/>
        </w:rPr>
        <w:t>*</w:t>
      </w:r>
      <w:r>
        <w:t xml:space="preserve"> 104 BSE University of Arizona, Tucson, AZ 85721, 520-626-8293, dlaroche@email.arizona.edu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E2B7B" w14:textId="77777777" w:rsidR="007503EC" w:rsidRDefault="00750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39AE"/>
    <w:multiLevelType w:val="hybridMultilevel"/>
    <w:tmpl w:val="148EF158"/>
    <w:lvl w:ilvl="0" w:tplc="648E0A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B3464"/>
    <w:multiLevelType w:val="hybridMultilevel"/>
    <w:tmpl w:val="68D88C6E"/>
    <w:lvl w:ilvl="0" w:tplc="FF4219D4">
      <w:start w:val="1"/>
      <w:numFmt w:val="decimal"/>
      <w:lvlText w:val="%1."/>
      <w:lvlJc w:val="left"/>
      <w:pPr>
        <w:ind w:left="360" w:hanging="360"/>
      </w:pPr>
      <w:rPr>
        <w:rFonts w:asciiTheme="majorHAnsi" w:eastAsiaTheme="minorHAnsi" w:hAnsiTheme="majorHAnsi" w:cstheme="minorBid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5265AF"/>
    <w:multiLevelType w:val="hybridMultilevel"/>
    <w:tmpl w:val="92BA7F78"/>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711C"/>
    <w:multiLevelType w:val="hybridMultilevel"/>
    <w:tmpl w:val="4566AED4"/>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62"/>
    <w:rsid w:val="000015C5"/>
    <w:rsid w:val="000210AA"/>
    <w:rsid w:val="00024844"/>
    <w:rsid w:val="000313FC"/>
    <w:rsid w:val="00032931"/>
    <w:rsid w:val="00041389"/>
    <w:rsid w:val="00042631"/>
    <w:rsid w:val="00077729"/>
    <w:rsid w:val="0007778A"/>
    <w:rsid w:val="00080A4B"/>
    <w:rsid w:val="000857E5"/>
    <w:rsid w:val="000B2197"/>
    <w:rsid w:val="000B4C5A"/>
    <w:rsid w:val="000B71CC"/>
    <w:rsid w:val="000C5539"/>
    <w:rsid w:val="000D3708"/>
    <w:rsid w:val="000F2562"/>
    <w:rsid w:val="000F2A26"/>
    <w:rsid w:val="00101127"/>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39C3"/>
    <w:rsid w:val="00164E8D"/>
    <w:rsid w:val="001651A5"/>
    <w:rsid w:val="0018465E"/>
    <w:rsid w:val="00192513"/>
    <w:rsid w:val="001A106F"/>
    <w:rsid w:val="001A31D6"/>
    <w:rsid w:val="001A6802"/>
    <w:rsid w:val="001B1444"/>
    <w:rsid w:val="001B4BF6"/>
    <w:rsid w:val="001B5664"/>
    <w:rsid w:val="001B5D0A"/>
    <w:rsid w:val="001C1186"/>
    <w:rsid w:val="001C1C44"/>
    <w:rsid w:val="001C5D5A"/>
    <w:rsid w:val="001D0EB6"/>
    <w:rsid w:val="001E20D3"/>
    <w:rsid w:val="001E737D"/>
    <w:rsid w:val="00202E31"/>
    <w:rsid w:val="002428B4"/>
    <w:rsid w:val="00243EED"/>
    <w:rsid w:val="00245E4D"/>
    <w:rsid w:val="0025085F"/>
    <w:rsid w:val="002513CA"/>
    <w:rsid w:val="002539DB"/>
    <w:rsid w:val="002550D2"/>
    <w:rsid w:val="002567D5"/>
    <w:rsid w:val="002568C3"/>
    <w:rsid w:val="002572EA"/>
    <w:rsid w:val="00261E02"/>
    <w:rsid w:val="0026218E"/>
    <w:rsid w:val="00264055"/>
    <w:rsid w:val="00266BE0"/>
    <w:rsid w:val="00271517"/>
    <w:rsid w:val="002A740A"/>
    <w:rsid w:val="002B0F18"/>
    <w:rsid w:val="002C10F3"/>
    <w:rsid w:val="002C513D"/>
    <w:rsid w:val="002C6C2A"/>
    <w:rsid w:val="002D2079"/>
    <w:rsid w:val="002D4539"/>
    <w:rsid w:val="002D4E94"/>
    <w:rsid w:val="002D5EEB"/>
    <w:rsid w:val="002E1407"/>
    <w:rsid w:val="002E451D"/>
    <w:rsid w:val="002F1438"/>
    <w:rsid w:val="002F7082"/>
    <w:rsid w:val="003045E2"/>
    <w:rsid w:val="00314FC9"/>
    <w:rsid w:val="00316B74"/>
    <w:rsid w:val="003243DB"/>
    <w:rsid w:val="00327D79"/>
    <w:rsid w:val="003310F8"/>
    <w:rsid w:val="003316D9"/>
    <w:rsid w:val="003375AB"/>
    <w:rsid w:val="00352A55"/>
    <w:rsid w:val="00362DD5"/>
    <w:rsid w:val="0036747F"/>
    <w:rsid w:val="003759F1"/>
    <w:rsid w:val="00375A11"/>
    <w:rsid w:val="0038146F"/>
    <w:rsid w:val="00381903"/>
    <w:rsid w:val="00390641"/>
    <w:rsid w:val="00395F85"/>
    <w:rsid w:val="003A72CB"/>
    <w:rsid w:val="003A7A63"/>
    <w:rsid w:val="003A7C93"/>
    <w:rsid w:val="003C1217"/>
    <w:rsid w:val="003C1287"/>
    <w:rsid w:val="003C2F73"/>
    <w:rsid w:val="003C4323"/>
    <w:rsid w:val="003C50EC"/>
    <w:rsid w:val="003C7BA6"/>
    <w:rsid w:val="003D2C67"/>
    <w:rsid w:val="003E0B3E"/>
    <w:rsid w:val="003E2860"/>
    <w:rsid w:val="003E7D8F"/>
    <w:rsid w:val="003F0FE5"/>
    <w:rsid w:val="003F3EF6"/>
    <w:rsid w:val="003F5120"/>
    <w:rsid w:val="0040095E"/>
    <w:rsid w:val="004029FA"/>
    <w:rsid w:val="00405989"/>
    <w:rsid w:val="004108CB"/>
    <w:rsid w:val="00411D5E"/>
    <w:rsid w:val="00415D10"/>
    <w:rsid w:val="00421A22"/>
    <w:rsid w:val="004236B7"/>
    <w:rsid w:val="00430AC5"/>
    <w:rsid w:val="0043643F"/>
    <w:rsid w:val="00442B92"/>
    <w:rsid w:val="00445293"/>
    <w:rsid w:val="004466ED"/>
    <w:rsid w:val="0045440F"/>
    <w:rsid w:val="00460331"/>
    <w:rsid w:val="00460733"/>
    <w:rsid w:val="00463B6E"/>
    <w:rsid w:val="0047448B"/>
    <w:rsid w:val="004A00C3"/>
    <w:rsid w:val="004A122F"/>
    <w:rsid w:val="004B28E7"/>
    <w:rsid w:val="004B28F4"/>
    <w:rsid w:val="004C2E04"/>
    <w:rsid w:val="004C573C"/>
    <w:rsid w:val="004D0A87"/>
    <w:rsid w:val="004D2C11"/>
    <w:rsid w:val="004D477C"/>
    <w:rsid w:val="004D743A"/>
    <w:rsid w:val="004E0DA6"/>
    <w:rsid w:val="004E11AF"/>
    <w:rsid w:val="004E2BC8"/>
    <w:rsid w:val="004E31C7"/>
    <w:rsid w:val="004E7BC5"/>
    <w:rsid w:val="004F1794"/>
    <w:rsid w:val="005020F3"/>
    <w:rsid w:val="00503F8C"/>
    <w:rsid w:val="00511587"/>
    <w:rsid w:val="00512062"/>
    <w:rsid w:val="0051517D"/>
    <w:rsid w:val="00517261"/>
    <w:rsid w:val="005303A6"/>
    <w:rsid w:val="00544408"/>
    <w:rsid w:val="00552FEA"/>
    <w:rsid w:val="00555D4D"/>
    <w:rsid w:val="005612B1"/>
    <w:rsid w:val="005652AF"/>
    <w:rsid w:val="00572645"/>
    <w:rsid w:val="00583BBC"/>
    <w:rsid w:val="00586872"/>
    <w:rsid w:val="005A0044"/>
    <w:rsid w:val="005A10C1"/>
    <w:rsid w:val="005A1E22"/>
    <w:rsid w:val="005A2908"/>
    <w:rsid w:val="005A5D47"/>
    <w:rsid w:val="005A65E5"/>
    <w:rsid w:val="005A66B7"/>
    <w:rsid w:val="005B1BBC"/>
    <w:rsid w:val="005B46C6"/>
    <w:rsid w:val="005B46E0"/>
    <w:rsid w:val="005D3563"/>
    <w:rsid w:val="005F112C"/>
    <w:rsid w:val="0060330C"/>
    <w:rsid w:val="006038F8"/>
    <w:rsid w:val="00604CAE"/>
    <w:rsid w:val="00605FC2"/>
    <w:rsid w:val="0061171C"/>
    <w:rsid w:val="0061186D"/>
    <w:rsid w:val="00612AC8"/>
    <w:rsid w:val="00623F37"/>
    <w:rsid w:val="00625D64"/>
    <w:rsid w:val="00631367"/>
    <w:rsid w:val="006319C4"/>
    <w:rsid w:val="00634723"/>
    <w:rsid w:val="00640ADD"/>
    <w:rsid w:val="00643221"/>
    <w:rsid w:val="0065301E"/>
    <w:rsid w:val="00653492"/>
    <w:rsid w:val="00665591"/>
    <w:rsid w:val="00686B87"/>
    <w:rsid w:val="006873B5"/>
    <w:rsid w:val="00690D74"/>
    <w:rsid w:val="00690F48"/>
    <w:rsid w:val="00691B4A"/>
    <w:rsid w:val="006924C7"/>
    <w:rsid w:val="00694C89"/>
    <w:rsid w:val="00695381"/>
    <w:rsid w:val="006A61DC"/>
    <w:rsid w:val="006B362D"/>
    <w:rsid w:val="006C2AAE"/>
    <w:rsid w:val="006C36B1"/>
    <w:rsid w:val="006C67E3"/>
    <w:rsid w:val="006C785D"/>
    <w:rsid w:val="006E23E8"/>
    <w:rsid w:val="006F5879"/>
    <w:rsid w:val="00703CA0"/>
    <w:rsid w:val="00711CC0"/>
    <w:rsid w:val="00713946"/>
    <w:rsid w:val="007365FE"/>
    <w:rsid w:val="007422DF"/>
    <w:rsid w:val="007503EC"/>
    <w:rsid w:val="0075577B"/>
    <w:rsid w:val="00761743"/>
    <w:rsid w:val="00761EA4"/>
    <w:rsid w:val="00765C9A"/>
    <w:rsid w:val="0077436D"/>
    <w:rsid w:val="00774E3E"/>
    <w:rsid w:val="007850B6"/>
    <w:rsid w:val="00792EE4"/>
    <w:rsid w:val="00797EF7"/>
    <w:rsid w:val="007A007A"/>
    <w:rsid w:val="007A0F4A"/>
    <w:rsid w:val="007A1634"/>
    <w:rsid w:val="007B02A2"/>
    <w:rsid w:val="007B05AB"/>
    <w:rsid w:val="007B354E"/>
    <w:rsid w:val="007B506F"/>
    <w:rsid w:val="007B652C"/>
    <w:rsid w:val="007C65FF"/>
    <w:rsid w:val="007D0AAB"/>
    <w:rsid w:val="007D3F26"/>
    <w:rsid w:val="007E3102"/>
    <w:rsid w:val="007E718E"/>
    <w:rsid w:val="007F0C8B"/>
    <w:rsid w:val="00800259"/>
    <w:rsid w:val="00800C32"/>
    <w:rsid w:val="00802AF8"/>
    <w:rsid w:val="00810140"/>
    <w:rsid w:val="00831633"/>
    <w:rsid w:val="00832BE7"/>
    <w:rsid w:val="0085045E"/>
    <w:rsid w:val="00855DF0"/>
    <w:rsid w:val="00855E33"/>
    <w:rsid w:val="00861AA2"/>
    <w:rsid w:val="00864F9E"/>
    <w:rsid w:val="00866143"/>
    <w:rsid w:val="008876A8"/>
    <w:rsid w:val="00887CBE"/>
    <w:rsid w:val="00887E53"/>
    <w:rsid w:val="00892FDA"/>
    <w:rsid w:val="008A0DC2"/>
    <w:rsid w:val="008D4160"/>
    <w:rsid w:val="008E6FD9"/>
    <w:rsid w:val="008F09BE"/>
    <w:rsid w:val="008F60C1"/>
    <w:rsid w:val="00906E4B"/>
    <w:rsid w:val="00913683"/>
    <w:rsid w:val="009221B1"/>
    <w:rsid w:val="009243E8"/>
    <w:rsid w:val="00940B67"/>
    <w:rsid w:val="00951AA4"/>
    <w:rsid w:val="00951BE3"/>
    <w:rsid w:val="00953D85"/>
    <w:rsid w:val="009572CC"/>
    <w:rsid w:val="00957CBF"/>
    <w:rsid w:val="0096131B"/>
    <w:rsid w:val="00962158"/>
    <w:rsid w:val="00981404"/>
    <w:rsid w:val="00983566"/>
    <w:rsid w:val="00990215"/>
    <w:rsid w:val="009960F6"/>
    <w:rsid w:val="00997AAB"/>
    <w:rsid w:val="009A1916"/>
    <w:rsid w:val="009A7755"/>
    <w:rsid w:val="009B64A4"/>
    <w:rsid w:val="009C186F"/>
    <w:rsid w:val="009C795D"/>
    <w:rsid w:val="009D6635"/>
    <w:rsid w:val="009E10C0"/>
    <w:rsid w:val="009E5793"/>
    <w:rsid w:val="009E5A16"/>
    <w:rsid w:val="009E5DF8"/>
    <w:rsid w:val="00A0021E"/>
    <w:rsid w:val="00A0415F"/>
    <w:rsid w:val="00A07E13"/>
    <w:rsid w:val="00A158DE"/>
    <w:rsid w:val="00A22335"/>
    <w:rsid w:val="00A2517A"/>
    <w:rsid w:val="00A26190"/>
    <w:rsid w:val="00A369C7"/>
    <w:rsid w:val="00A51DB4"/>
    <w:rsid w:val="00A642ED"/>
    <w:rsid w:val="00A668B8"/>
    <w:rsid w:val="00A70129"/>
    <w:rsid w:val="00A808A4"/>
    <w:rsid w:val="00AA2B4B"/>
    <w:rsid w:val="00AA7120"/>
    <w:rsid w:val="00AB2F38"/>
    <w:rsid w:val="00AB3F16"/>
    <w:rsid w:val="00AB40AE"/>
    <w:rsid w:val="00AC262F"/>
    <w:rsid w:val="00AC54E2"/>
    <w:rsid w:val="00AD1C0B"/>
    <w:rsid w:val="00AE2294"/>
    <w:rsid w:val="00AF4874"/>
    <w:rsid w:val="00AF58D7"/>
    <w:rsid w:val="00B03E23"/>
    <w:rsid w:val="00B10946"/>
    <w:rsid w:val="00B13C75"/>
    <w:rsid w:val="00B14315"/>
    <w:rsid w:val="00B20001"/>
    <w:rsid w:val="00B30C7D"/>
    <w:rsid w:val="00B34EA8"/>
    <w:rsid w:val="00B43BCB"/>
    <w:rsid w:val="00B44E7D"/>
    <w:rsid w:val="00B453E4"/>
    <w:rsid w:val="00B46737"/>
    <w:rsid w:val="00B47DAB"/>
    <w:rsid w:val="00B51A8D"/>
    <w:rsid w:val="00B56063"/>
    <w:rsid w:val="00B566B2"/>
    <w:rsid w:val="00B57A9B"/>
    <w:rsid w:val="00B63FF2"/>
    <w:rsid w:val="00B766D5"/>
    <w:rsid w:val="00B77C1B"/>
    <w:rsid w:val="00B8255D"/>
    <w:rsid w:val="00B83A33"/>
    <w:rsid w:val="00B85FAA"/>
    <w:rsid w:val="00B9651F"/>
    <w:rsid w:val="00B975CA"/>
    <w:rsid w:val="00BA274A"/>
    <w:rsid w:val="00BA3E6D"/>
    <w:rsid w:val="00BB67B8"/>
    <w:rsid w:val="00BC2054"/>
    <w:rsid w:val="00BC2FE0"/>
    <w:rsid w:val="00BC6771"/>
    <w:rsid w:val="00BD4114"/>
    <w:rsid w:val="00BD4B1C"/>
    <w:rsid w:val="00BD6525"/>
    <w:rsid w:val="00BE130E"/>
    <w:rsid w:val="00BF1A99"/>
    <w:rsid w:val="00C06A7E"/>
    <w:rsid w:val="00C1491D"/>
    <w:rsid w:val="00C14BCD"/>
    <w:rsid w:val="00C1552F"/>
    <w:rsid w:val="00C17F0E"/>
    <w:rsid w:val="00C2130D"/>
    <w:rsid w:val="00C34801"/>
    <w:rsid w:val="00C379A9"/>
    <w:rsid w:val="00C468EE"/>
    <w:rsid w:val="00C47AF7"/>
    <w:rsid w:val="00C51EAC"/>
    <w:rsid w:val="00C525C6"/>
    <w:rsid w:val="00C55C49"/>
    <w:rsid w:val="00C644D6"/>
    <w:rsid w:val="00C71E8B"/>
    <w:rsid w:val="00C75B27"/>
    <w:rsid w:val="00C859C9"/>
    <w:rsid w:val="00C93508"/>
    <w:rsid w:val="00C97A8D"/>
    <w:rsid w:val="00CA18B5"/>
    <w:rsid w:val="00CA4665"/>
    <w:rsid w:val="00CB2043"/>
    <w:rsid w:val="00CB4543"/>
    <w:rsid w:val="00CB7A04"/>
    <w:rsid w:val="00CC211C"/>
    <w:rsid w:val="00CC725D"/>
    <w:rsid w:val="00CD29DB"/>
    <w:rsid w:val="00CD2FCB"/>
    <w:rsid w:val="00CD7FA3"/>
    <w:rsid w:val="00CE6D41"/>
    <w:rsid w:val="00CF5066"/>
    <w:rsid w:val="00D04CBE"/>
    <w:rsid w:val="00D10A50"/>
    <w:rsid w:val="00D20E31"/>
    <w:rsid w:val="00D260BB"/>
    <w:rsid w:val="00D32C38"/>
    <w:rsid w:val="00D5029B"/>
    <w:rsid w:val="00D53072"/>
    <w:rsid w:val="00D71004"/>
    <w:rsid w:val="00D7512F"/>
    <w:rsid w:val="00D759DA"/>
    <w:rsid w:val="00D76C5C"/>
    <w:rsid w:val="00D86DB6"/>
    <w:rsid w:val="00DA6559"/>
    <w:rsid w:val="00DA7574"/>
    <w:rsid w:val="00DB2A90"/>
    <w:rsid w:val="00DB6193"/>
    <w:rsid w:val="00DD3239"/>
    <w:rsid w:val="00DE451E"/>
    <w:rsid w:val="00DE522E"/>
    <w:rsid w:val="00DE54F0"/>
    <w:rsid w:val="00DF0EC7"/>
    <w:rsid w:val="00E12B8C"/>
    <w:rsid w:val="00E14FAC"/>
    <w:rsid w:val="00E1505F"/>
    <w:rsid w:val="00E16D1E"/>
    <w:rsid w:val="00E25D8C"/>
    <w:rsid w:val="00E3597B"/>
    <w:rsid w:val="00E5781D"/>
    <w:rsid w:val="00E61152"/>
    <w:rsid w:val="00E65653"/>
    <w:rsid w:val="00E6790A"/>
    <w:rsid w:val="00E6799F"/>
    <w:rsid w:val="00E76412"/>
    <w:rsid w:val="00E771AB"/>
    <w:rsid w:val="00E8038D"/>
    <w:rsid w:val="00E82AD4"/>
    <w:rsid w:val="00EA33B2"/>
    <w:rsid w:val="00EA66BD"/>
    <w:rsid w:val="00EB1510"/>
    <w:rsid w:val="00EB3CF3"/>
    <w:rsid w:val="00EB438D"/>
    <w:rsid w:val="00EC00ED"/>
    <w:rsid w:val="00EC778F"/>
    <w:rsid w:val="00ED163F"/>
    <w:rsid w:val="00ED3922"/>
    <w:rsid w:val="00ED5969"/>
    <w:rsid w:val="00ED5FE6"/>
    <w:rsid w:val="00ED6BAC"/>
    <w:rsid w:val="00EE5B93"/>
    <w:rsid w:val="00EE69A1"/>
    <w:rsid w:val="00EE7930"/>
    <w:rsid w:val="00EF61E7"/>
    <w:rsid w:val="00EF77E7"/>
    <w:rsid w:val="00F0198F"/>
    <w:rsid w:val="00F1146C"/>
    <w:rsid w:val="00F11FB0"/>
    <w:rsid w:val="00F15D78"/>
    <w:rsid w:val="00F26192"/>
    <w:rsid w:val="00F33453"/>
    <w:rsid w:val="00F33A9D"/>
    <w:rsid w:val="00F3529A"/>
    <w:rsid w:val="00F36508"/>
    <w:rsid w:val="00F51F17"/>
    <w:rsid w:val="00F61FB6"/>
    <w:rsid w:val="00F64854"/>
    <w:rsid w:val="00F72B4A"/>
    <w:rsid w:val="00F748B9"/>
    <w:rsid w:val="00F9083C"/>
    <w:rsid w:val="00F9243B"/>
    <w:rsid w:val="00F93E9B"/>
    <w:rsid w:val="00FA1090"/>
    <w:rsid w:val="00FA4D27"/>
    <w:rsid w:val="00FB1C9D"/>
    <w:rsid w:val="00FB59E3"/>
    <w:rsid w:val="00FC144C"/>
    <w:rsid w:val="00FC1CD6"/>
    <w:rsid w:val="00FC237C"/>
    <w:rsid w:val="00FC3700"/>
    <w:rsid w:val="00FC37E8"/>
    <w:rsid w:val="00FD3CE7"/>
    <w:rsid w:val="00FD56EE"/>
    <w:rsid w:val="00FD6868"/>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034">
      <w:bodyDiv w:val="1"/>
      <w:marLeft w:val="0"/>
      <w:marRight w:val="0"/>
      <w:marTop w:val="0"/>
      <w:marBottom w:val="0"/>
      <w:divBdr>
        <w:top w:val="none" w:sz="0" w:space="0" w:color="auto"/>
        <w:left w:val="none" w:sz="0" w:space="0" w:color="auto"/>
        <w:bottom w:val="none" w:sz="0" w:space="0" w:color="auto"/>
        <w:right w:val="none" w:sz="0" w:space="0" w:color="auto"/>
      </w:divBdr>
    </w:div>
    <w:div w:id="1045175778">
      <w:bodyDiv w:val="1"/>
      <w:marLeft w:val="0"/>
      <w:marRight w:val="0"/>
      <w:marTop w:val="0"/>
      <w:marBottom w:val="0"/>
      <w:divBdr>
        <w:top w:val="none" w:sz="0" w:space="0" w:color="auto"/>
        <w:left w:val="none" w:sz="0" w:space="0" w:color="auto"/>
        <w:bottom w:val="none" w:sz="0" w:space="0" w:color="auto"/>
        <w:right w:val="none" w:sz="0" w:space="0" w:color="auto"/>
      </w:divBdr>
      <w:divsChild>
        <w:div w:id="275799148">
          <w:marLeft w:val="0"/>
          <w:marRight w:val="0"/>
          <w:marTop w:val="0"/>
          <w:marBottom w:val="0"/>
          <w:divBdr>
            <w:top w:val="none" w:sz="0" w:space="0" w:color="auto"/>
            <w:left w:val="none" w:sz="0" w:space="0" w:color="auto"/>
            <w:bottom w:val="none" w:sz="0" w:space="0" w:color="auto"/>
            <w:right w:val="none" w:sz="0" w:space="0" w:color="auto"/>
          </w:divBdr>
        </w:div>
        <w:div w:id="1098140138">
          <w:marLeft w:val="0"/>
          <w:marRight w:val="0"/>
          <w:marTop w:val="0"/>
          <w:marBottom w:val="0"/>
          <w:divBdr>
            <w:top w:val="none" w:sz="0" w:space="0" w:color="auto"/>
            <w:left w:val="none" w:sz="0" w:space="0" w:color="auto"/>
            <w:bottom w:val="none" w:sz="0" w:space="0" w:color="auto"/>
            <w:right w:val="none" w:sz="0" w:space="0" w:color="auto"/>
          </w:divBdr>
        </w:div>
      </w:divsChild>
    </w:div>
    <w:div w:id="1193879605">
      <w:bodyDiv w:val="1"/>
      <w:marLeft w:val="0"/>
      <w:marRight w:val="0"/>
      <w:marTop w:val="0"/>
      <w:marBottom w:val="0"/>
      <w:divBdr>
        <w:top w:val="none" w:sz="0" w:space="0" w:color="auto"/>
        <w:left w:val="none" w:sz="0" w:space="0" w:color="auto"/>
        <w:bottom w:val="none" w:sz="0" w:space="0" w:color="auto"/>
        <w:right w:val="none" w:sz="0" w:space="0" w:color="auto"/>
      </w:divBdr>
    </w:div>
    <w:div w:id="138105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4">
          <w:marLeft w:val="0"/>
          <w:marRight w:val="0"/>
          <w:marTop w:val="0"/>
          <w:marBottom w:val="0"/>
          <w:divBdr>
            <w:top w:val="none" w:sz="0" w:space="0" w:color="auto"/>
            <w:left w:val="none" w:sz="0" w:space="0" w:color="auto"/>
            <w:bottom w:val="none" w:sz="0" w:space="0" w:color="auto"/>
            <w:right w:val="none" w:sz="0" w:space="0" w:color="auto"/>
          </w:divBdr>
        </w:div>
        <w:div w:id="336351601">
          <w:marLeft w:val="0"/>
          <w:marRight w:val="0"/>
          <w:marTop w:val="0"/>
          <w:marBottom w:val="0"/>
          <w:divBdr>
            <w:top w:val="none" w:sz="0" w:space="0" w:color="auto"/>
            <w:left w:val="none" w:sz="0" w:space="0" w:color="auto"/>
            <w:bottom w:val="none" w:sz="0" w:space="0" w:color="auto"/>
            <w:right w:val="none" w:sz="0" w:space="0" w:color="auto"/>
          </w:divBdr>
        </w:div>
        <w:div w:id="1896507818">
          <w:marLeft w:val="0"/>
          <w:marRight w:val="0"/>
          <w:marTop w:val="0"/>
          <w:marBottom w:val="0"/>
          <w:divBdr>
            <w:top w:val="none" w:sz="0" w:space="0" w:color="auto"/>
            <w:left w:val="none" w:sz="0" w:space="0" w:color="auto"/>
            <w:bottom w:val="none" w:sz="0" w:space="0" w:color="auto"/>
            <w:right w:val="none" w:sz="0" w:space="0" w:color="auto"/>
          </w:divBdr>
        </w:div>
      </w:divsChild>
    </w:div>
    <w:div w:id="1625118669">
      <w:bodyDiv w:val="1"/>
      <w:marLeft w:val="0"/>
      <w:marRight w:val="0"/>
      <w:marTop w:val="0"/>
      <w:marBottom w:val="0"/>
      <w:divBdr>
        <w:top w:val="none" w:sz="0" w:space="0" w:color="auto"/>
        <w:left w:val="none" w:sz="0" w:space="0" w:color="auto"/>
        <w:bottom w:val="none" w:sz="0" w:space="0" w:color="auto"/>
        <w:right w:val="none" w:sz="0" w:space="0" w:color="auto"/>
      </w:divBdr>
    </w:div>
    <w:div w:id="1807040657">
      <w:bodyDiv w:val="1"/>
      <w:marLeft w:val="0"/>
      <w:marRight w:val="0"/>
      <w:marTop w:val="0"/>
      <w:marBottom w:val="0"/>
      <w:divBdr>
        <w:top w:val="none" w:sz="0" w:space="0" w:color="auto"/>
        <w:left w:val="none" w:sz="0" w:space="0" w:color="auto"/>
        <w:bottom w:val="none" w:sz="0" w:space="0" w:color="auto"/>
        <w:right w:val="none" w:sz="0" w:space="0" w:color="auto"/>
      </w:divBdr>
    </w:div>
    <w:div w:id="1997372478">
      <w:bodyDiv w:val="1"/>
      <w:marLeft w:val="0"/>
      <w:marRight w:val="0"/>
      <w:marTop w:val="0"/>
      <w:marBottom w:val="0"/>
      <w:divBdr>
        <w:top w:val="none" w:sz="0" w:space="0" w:color="auto"/>
        <w:left w:val="none" w:sz="0" w:space="0" w:color="auto"/>
        <w:bottom w:val="none" w:sz="0" w:space="0" w:color="auto"/>
        <w:right w:val="none" w:sz="0" w:space="0" w:color="auto"/>
      </w:divBdr>
    </w:div>
    <w:div w:id="21011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AN.R-project.org/package=ras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project.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pdaac.usgs.gov"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692B9-86B5-466C-AF08-37CA765F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12</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11</cp:revision>
  <dcterms:created xsi:type="dcterms:W3CDTF">2015-03-09T20:52:00Z</dcterms:created>
  <dcterms:modified xsi:type="dcterms:W3CDTF">2015-03-10T15:09:00Z</dcterms:modified>
</cp:coreProperties>
</file>