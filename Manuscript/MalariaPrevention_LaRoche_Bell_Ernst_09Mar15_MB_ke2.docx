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6077" w14:textId="77777777" w:rsidR="004F1794" w:rsidRDefault="00512062" w:rsidP="00FD6868">
      <w:pPr>
        <w:spacing w:after="0" w:line="480" w:lineRule="auto"/>
        <w:rPr>
          <w:rFonts w:asciiTheme="majorHAnsi" w:hAnsiTheme="majorHAnsi"/>
          <w:sz w:val="24"/>
          <w:szCs w:val="24"/>
        </w:rPr>
      </w:pPr>
      <w:bookmarkStart w:id="0" w:name="_GoBack"/>
      <w:bookmarkEnd w:id="0"/>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Dominic D. LaRoche</w:t>
      </w:r>
      <w:r w:rsidRPr="00411D5E">
        <w:rPr>
          <w:rFonts w:asciiTheme="majorHAnsi" w:hAnsiTheme="majorHAnsi"/>
          <w:sz w:val="24"/>
          <w:szCs w:val="24"/>
          <w:vertAlign w:val="superscript"/>
        </w:rPr>
        <w:t>1</w:t>
      </w:r>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77777777"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Pr="00411D5E">
        <w:rPr>
          <w:rFonts w:asciiTheme="majorHAnsi" w:hAnsiTheme="majorHAnsi"/>
          <w:sz w:val="24"/>
          <w:szCs w:val="24"/>
          <w:vertAlign w:val="superscript"/>
        </w:rPr>
        <w:t>2</w:t>
      </w:r>
    </w:p>
    <w:p w14:paraId="7258C538" w14:textId="4C982781" w:rsidR="00F11D1F" w:rsidRDefault="00F11D1F" w:rsidP="00FD6868">
      <w:pPr>
        <w:spacing w:after="0" w:line="480" w:lineRule="auto"/>
        <w:rPr>
          <w:ins w:id="1" w:author="Kacey Ernst" w:date="2015-03-10T10:23:00Z"/>
          <w:rFonts w:asciiTheme="majorHAnsi" w:hAnsiTheme="majorHAnsi"/>
          <w:sz w:val="24"/>
          <w:szCs w:val="24"/>
        </w:rPr>
      </w:pPr>
      <w:ins w:id="2" w:author="Kacey Ernst" w:date="2015-03-10T10:23:00Z">
        <w:r>
          <w:rPr>
            <w:rFonts w:asciiTheme="majorHAnsi" w:hAnsiTheme="majorHAnsi"/>
            <w:sz w:val="24"/>
            <w:szCs w:val="24"/>
          </w:rPr>
          <w:t>Stephen Munga</w:t>
        </w:r>
        <w:r w:rsidRPr="00F11D1F">
          <w:rPr>
            <w:rFonts w:asciiTheme="majorHAnsi" w:hAnsiTheme="majorHAnsi"/>
            <w:sz w:val="24"/>
            <w:szCs w:val="24"/>
            <w:vertAlign w:val="superscript"/>
            <w:rPrChange w:id="3" w:author="Kacey Ernst" w:date="2015-03-10T10:23:00Z">
              <w:rPr>
                <w:rFonts w:asciiTheme="majorHAnsi" w:hAnsiTheme="majorHAnsi"/>
                <w:sz w:val="24"/>
                <w:szCs w:val="24"/>
              </w:rPr>
            </w:rPrChange>
          </w:rPr>
          <w:t>3</w:t>
        </w:r>
      </w:ins>
    </w:p>
    <w:p w14:paraId="4D2BE744" w14:textId="77777777"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Pr="00411D5E">
        <w:rPr>
          <w:rFonts w:asciiTheme="majorHAnsi" w:hAnsiTheme="majorHAnsi"/>
          <w:sz w:val="24"/>
          <w:szCs w:val="24"/>
          <w:vertAlign w:val="superscript"/>
        </w:rPr>
        <w:t>2</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382DA519" w14:textId="373E2A06" w:rsidR="00411D5E" w:rsidRPr="00411D5E" w:rsidRDefault="00411D5E" w:rsidP="00FD6868">
      <w:pPr>
        <w:spacing w:after="0" w:line="480" w:lineRule="auto"/>
        <w:rPr>
          <w:rFonts w:asciiTheme="majorHAnsi" w:hAnsiTheme="majorHAnsi"/>
          <w:sz w:val="24"/>
          <w:szCs w:val="24"/>
        </w:rPr>
      </w:pPr>
      <w:r w:rsidRPr="00411D5E">
        <w:rPr>
          <w:rFonts w:asciiTheme="majorHAnsi" w:hAnsiTheme="majorHAnsi"/>
          <w:sz w:val="24"/>
          <w:szCs w:val="24"/>
          <w:vertAlign w:val="superscript"/>
        </w:rPr>
        <w:t>1</w:t>
      </w:r>
      <w:r w:rsidR="007E718E" w:rsidRPr="00411D5E">
        <w:rPr>
          <w:rFonts w:asciiTheme="majorHAnsi" w:hAnsiTheme="majorHAnsi"/>
          <w:sz w:val="24"/>
          <w:szCs w:val="24"/>
        </w:rPr>
        <w:t>Graduate Interdisciplinary Program in Statistics</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4A239443" w14:textId="3D8B1937" w:rsidR="00411D5E" w:rsidRDefault="00411D5E" w:rsidP="00FD6868">
      <w:pPr>
        <w:spacing w:after="0" w:line="480" w:lineRule="auto"/>
        <w:rPr>
          <w:ins w:id="4" w:author="Kacey Ernst" w:date="2015-03-10T10:23:00Z"/>
          <w:rFonts w:asciiTheme="majorHAnsi" w:hAnsiTheme="majorHAnsi"/>
          <w:sz w:val="24"/>
          <w:szCs w:val="24"/>
        </w:rPr>
      </w:pPr>
      <w:r w:rsidRPr="00411D5E">
        <w:rPr>
          <w:rFonts w:asciiTheme="majorHAnsi" w:hAnsiTheme="majorHAnsi"/>
          <w:sz w:val="24"/>
          <w:szCs w:val="24"/>
          <w:vertAlign w:val="superscript"/>
        </w:rPr>
        <w:t>2</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ins w:id="5" w:author="Kacey Ernst" w:date="2015-03-10T10:23:00Z">
        <w:r w:rsidRPr="00F11D1F">
          <w:rPr>
            <w:rFonts w:asciiTheme="majorHAnsi" w:hAnsiTheme="majorHAnsi"/>
            <w:sz w:val="24"/>
            <w:szCs w:val="24"/>
            <w:vertAlign w:val="superscript"/>
            <w:rPrChange w:id="6" w:author="Kacey Ernst" w:date="2015-03-10T10:23:00Z">
              <w:rPr>
                <w:rFonts w:asciiTheme="majorHAnsi" w:hAnsiTheme="majorHAnsi"/>
                <w:sz w:val="24"/>
                <w:szCs w:val="24"/>
              </w:rPr>
            </w:rPrChange>
          </w:rPr>
          <w:t>3</w:t>
        </w:r>
      </w:ins>
      <w:ins w:id="7" w:author="Kacey Ernst" w:date="2015-03-10T10:24:00Z">
        <w:r>
          <w:rPr>
            <w:rFonts w:asciiTheme="majorHAnsi" w:hAnsiTheme="majorHAnsi"/>
            <w:sz w:val="24"/>
            <w:szCs w:val="24"/>
          </w:rPr>
          <w:t>Kenyan Medical Research Institute, Kisian, Kenya</w:t>
        </w:r>
      </w:ins>
    </w:p>
    <w:p w14:paraId="51FBA28F" w14:textId="77777777" w:rsidR="00411D5E" w:rsidRDefault="00411D5E" w:rsidP="00FD6868">
      <w:pPr>
        <w:spacing w:after="0" w:line="480" w:lineRule="auto"/>
        <w:rPr>
          <w:rFonts w:asciiTheme="majorHAnsi" w:hAnsiTheme="majorHAnsi"/>
          <w:sz w:val="24"/>
          <w:szCs w:val="24"/>
        </w:rPr>
      </w:pPr>
    </w:p>
    <w:p w14:paraId="3D982815" w14:textId="266B093C"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del w:id="8" w:author="Melanie L. Bell" w:date="2015-03-10T08:22:00Z">
        <w:r w:rsidR="00DB2A90" w:rsidDel="00F9287E">
          <w:rPr>
            <w:rFonts w:asciiTheme="majorHAnsi" w:hAnsiTheme="majorHAnsi"/>
            <w:sz w:val="24"/>
            <w:szCs w:val="24"/>
          </w:rPr>
          <w:delText>LLIN</w:delText>
        </w:r>
      </w:del>
      <w:ins w:id="9" w:author="Melanie L. Bell" w:date="2015-03-10T08:22:00Z">
        <w:r w:rsidR="00F9287E">
          <w:rPr>
            <w:rFonts w:asciiTheme="majorHAnsi" w:hAnsiTheme="majorHAnsi"/>
            <w:sz w:val="24"/>
            <w:szCs w:val="24"/>
          </w:rPr>
          <w:t>Long lasting insecticid</w:t>
        </w:r>
      </w:ins>
      <w:ins w:id="10" w:author="Kacey Ernst" w:date="2015-03-10T10:25:00Z">
        <w:r w:rsidR="00F11D1F">
          <w:rPr>
            <w:rFonts w:asciiTheme="majorHAnsi" w:hAnsiTheme="majorHAnsi"/>
            <w:sz w:val="24"/>
            <w:szCs w:val="24"/>
          </w:rPr>
          <w:t>al</w:t>
        </w:r>
      </w:ins>
      <w:ins w:id="11" w:author="Melanie L. Bell" w:date="2015-03-10T08:22:00Z">
        <w:del w:id="12" w:author="Kacey Ernst" w:date="2015-03-10T10:11:00Z">
          <w:r w:rsidR="00F9287E" w:rsidDel="00841CB2">
            <w:rPr>
              <w:rFonts w:asciiTheme="majorHAnsi" w:hAnsiTheme="majorHAnsi"/>
              <w:sz w:val="24"/>
              <w:szCs w:val="24"/>
            </w:rPr>
            <w:delText>al</w:delText>
          </w:r>
        </w:del>
        <w:del w:id="13" w:author="Kacey Ernst" w:date="2015-03-10T10:25:00Z">
          <w:r w:rsidR="00F9287E" w:rsidDel="00F11D1F">
            <w:rPr>
              <w:rFonts w:asciiTheme="majorHAnsi" w:hAnsiTheme="majorHAnsi"/>
              <w:sz w:val="24"/>
              <w:szCs w:val="24"/>
            </w:rPr>
            <w:delText xml:space="preserve"> </w:delText>
          </w:r>
        </w:del>
        <w:r w:rsidR="00F9287E">
          <w:rPr>
            <w:rFonts w:asciiTheme="majorHAnsi" w:hAnsiTheme="majorHAnsi"/>
            <w:sz w:val="24"/>
            <w:szCs w:val="24"/>
          </w:rPr>
          <w:t>nets</w:t>
        </w:r>
      </w:ins>
      <w:r>
        <w:rPr>
          <w:rFonts w:asciiTheme="majorHAnsi" w:hAnsiTheme="majorHAnsi"/>
          <w:sz w:val="24"/>
          <w:szCs w:val="24"/>
        </w:rPr>
        <w:t xml:space="preserve">, </w:t>
      </w:r>
      <w:del w:id="14" w:author="Melanie L. Bell" w:date="2015-03-10T08:23:00Z">
        <w:r w:rsidDel="00F9287E">
          <w:rPr>
            <w:rFonts w:asciiTheme="majorHAnsi" w:hAnsiTheme="majorHAnsi"/>
            <w:sz w:val="24"/>
            <w:szCs w:val="24"/>
          </w:rPr>
          <w:delText>IRS</w:delText>
        </w:r>
      </w:del>
      <w:ins w:id="15" w:author="Melanie L. Bell" w:date="2015-03-10T08:23:00Z">
        <w:r w:rsidR="00F9287E">
          <w:rPr>
            <w:rFonts w:asciiTheme="majorHAnsi" w:hAnsiTheme="majorHAnsi"/>
            <w:sz w:val="24"/>
            <w:szCs w:val="24"/>
          </w:rPr>
          <w:t>indoor residual spray</w:t>
        </w:r>
        <w:del w:id="16" w:author="Kacey Ernst" w:date="2015-03-10T10:11:00Z">
          <w:r w:rsidR="00F9287E" w:rsidDel="00841CB2">
            <w:rPr>
              <w:rFonts w:asciiTheme="majorHAnsi" w:hAnsiTheme="majorHAnsi"/>
              <w:sz w:val="24"/>
              <w:szCs w:val="24"/>
            </w:rPr>
            <w:delText>ing</w:delText>
          </w:r>
        </w:del>
      </w:ins>
      <w:r>
        <w:rPr>
          <w:rFonts w:asciiTheme="majorHAnsi" w:hAnsiTheme="majorHAnsi"/>
          <w:sz w:val="24"/>
          <w:szCs w:val="24"/>
        </w:rPr>
        <w:t>, Prevention,</w:t>
      </w:r>
      <w:r w:rsidR="00691C75">
        <w:rPr>
          <w:rFonts w:asciiTheme="majorHAnsi" w:hAnsiTheme="majorHAnsi"/>
          <w:sz w:val="24"/>
          <w:szCs w:val="24"/>
        </w:rPr>
        <w:t xml:space="preserve"> </w:t>
      </w:r>
      <w:ins w:id="17" w:author="Kacey Ernst" w:date="2015-03-10T10:11:00Z">
        <w:r w:rsidR="00841CB2">
          <w:rPr>
            <w:rFonts w:asciiTheme="majorHAnsi" w:hAnsiTheme="majorHAnsi"/>
            <w:sz w:val="24"/>
            <w:szCs w:val="24"/>
          </w:rPr>
          <w:t>policy evaluation, spatial risk mapping, topography</w:t>
        </w:r>
      </w:ins>
      <w:ins w:id="18" w:author="Melanie L. Bell" w:date="2015-03-10T08:15:00Z">
        <w:del w:id="19" w:author="Kacey Ernst" w:date="2015-03-10T10:11:00Z">
          <w:r w:rsidR="00691C75" w:rsidDel="00841CB2">
            <w:rPr>
              <w:rFonts w:asciiTheme="majorHAnsi" w:hAnsiTheme="majorHAnsi"/>
              <w:sz w:val="24"/>
              <w:szCs w:val="24"/>
            </w:rPr>
            <w:delText>Spatial risk</w:delText>
          </w:r>
        </w:del>
      </w:ins>
      <w:r>
        <w:rPr>
          <w:rFonts w:asciiTheme="majorHAnsi" w:hAnsiTheme="majorHAnsi"/>
          <w:sz w:val="24"/>
          <w:szCs w:val="24"/>
        </w:rPr>
        <w:t xml:space="preserve"> </w:t>
      </w:r>
      <w:commentRangeStart w:id="20"/>
      <w:r w:rsidR="001A106F">
        <w:rPr>
          <w:rFonts w:asciiTheme="majorHAnsi" w:hAnsiTheme="majorHAnsi"/>
          <w:sz w:val="24"/>
          <w:szCs w:val="24"/>
        </w:rPr>
        <w:t>???</w:t>
      </w:r>
      <w:commentRangeEnd w:id="20"/>
      <w:r w:rsidR="0060330C">
        <w:rPr>
          <w:rStyle w:val="CommentReference"/>
        </w:rPr>
        <w:commentReference w:id="20"/>
      </w:r>
    </w:p>
    <w:p w14:paraId="11468932" w14:textId="77777777" w:rsidR="00411D5E" w:rsidRDefault="00411D5E" w:rsidP="00FD6868">
      <w:pPr>
        <w:spacing w:after="0" w:line="480" w:lineRule="auto"/>
        <w:rPr>
          <w:rFonts w:asciiTheme="majorHAnsi" w:hAnsiTheme="majorHAnsi"/>
          <w:sz w:val="24"/>
          <w:szCs w:val="24"/>
        </w:rPr>
      </w:pPr>
    </w:p>
    <w:p w14:paraId="5A09F54A" w14:textId="77777777"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(max 150)</w:t>
      </w:r>
    </w:p>
    <w:p w14:paraId="4B140594" w14:textId="5DA655F0" w:rsidR="004029FA" w:rsidDel="00F9287E" w:rsidRDefault="004029FA" w:rsidP="00FD6868">
      <w:pPr>
        <w:spacing w:after="0" w:line="480" w:lineRule="auto"/>
        <w:rPr>
          <w:del w:id="21" w:author="Melanie L. Bell" w:date="2015-03-10T08:23:00Z"/>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ins w:id="22" w:author="LaRoche, Dominic {DTIO~Tucson}" w:date="2015-03-09T18:03:00Z">
        <w:r w:rsidR="00B14315">
          <w:rPr>
            <w:rFonts w:asciiTheme="majorHAnsi" w:hAnsiTheme="majorHAnsi"/>
            <w:sz w:val="24"/>
            <w:szCs w:val="24"/>
          </w:rPr>
          <w:t>1486</w:t>
        </w:r>
      </w:ins>
    </w:p>
    <w:p w14:paraId="5A26D59B" w14:textId="77777777" w:rsidR="004029FA" w:rsidRDefault="004029FA" w:rsidP="00FD6868">
      <w:pPr>
        <w:spacing w:after="0" w:line="480" w:lineRule="auto"/>
        <w:rPr>
          <w:rFonts w:asciiTheme="majorHAnsi" w:hAnsiTheme="majorHAnsi"/>
          <w:sz w:val="24"/>
          <w:szCs w:val="24"/>
        </w:rPr>
      </w:pPr>
      <w:r>
        <w:rPr>
          <w:rFonts w:asciiTheme="majorHAnsi" w:hAnsiTheme="majorHAnsi"/>
          <w:sz w:val="24"/>
          <w:szCs w:val="24"/>
        </w:rPr>
        <w:br w:type="page"/>
      </w:r>
    </w:p>
    <w:p w14:paraId="1EDD8928" w14:textId="77E49B6D"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in actuality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4A058FAE"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t>
      </w:r>
      <w:del w:id="23" w:author="LaRoche, Dominic {DTIO~Tucson}" w:date="2015-03-09T13:49:00Z">
        <w:r w:rsidR="00ED163F" w:rsidDel="00C51EAC">
          <w:rPr>
            <w:rFonts w:asciiTheme="majorHAnsi" w:hAnsiTheme="majorHAnsi"/>
            <w:sz w:val="24"/>
            <w:szCs w:val="24"/>
          </w:rPr>
          <w:delText xml:space="preserve">areas </w:delText>
        </w:r>
      </w:del>
      <w:r w:rsidR="00ED163F">
        <w:rPr>
          <w:rFonts w:asciiTheme="majorHAnsi" w:hAnsiTheme="majorHAnsi"/>
          <w:sz w:val="24"/>
          <w:szCs w:val="24"/>
        </w:rPr>
        <w:t>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73FE933A"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targeting interventions at those with the highest risk of 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w:t>
      </w:r>
      <w:r w:rsidR="00327D79">
        <w:rPr>
          <w:rFonts w:asciiTheme="majorHAnsi" w:hAnsiTheme="majorHAnsi"/>
          <w:sz w:val="24"/>
          <w:szCs w:val="24"/>
        </w:rPr>
        <w:lastRenderedPageBreak/>
        <w:t>as a tool for assessing risk of malaria infection</w:t>
      </w:r>
      <w:r w:rsidR="00887CBE">
        <w:rPr>
          <w:rFonts w:asciiTheme="majorHAnsi" w:hAnsiTheme="majorHAnsi"/>
          <w:sz w:val="24"/>
          <w:szCs w:val="24"/>
        </w:rPr>
        <w:t xml:space="preserve"> by identifying areas where water is likely to pool</w:t>
      </w:r>
      <w:ins w:id="24" w:author="Kacey Ernst" w:date="2015-03-10T10:26:00Z">
        <w:r w:rsidR="00F11D1F">
          <w:rPr>
            <w:rFonts w:asciiTheme="majorHAnsi" w:hAnsiTheme="majorHAnsi"/>
            <w:sz w:val="24"/>
            <w:szCs w:val="24"/>
          </w:rPr>
          <w:t xml:space="preserve"> and </w:t>
        </w:r>
        <w:r w:rsidR="00F11D1F" w:rsidRPr="00F11D1F">
          <w:rPr>
            <w:rFonts w:asciiTheme="majorHAnsi" w:hAnsiTheme="majorHAnsi"/>
            <w:i/>
            <w:sz w:val="24"/>
            <w:szCs w:val="24"/>
            <w:rPrChange w:id="25" w:author="Kacey Ernst" w:date="2015-03-10T10:27:00Z">
              <w:rPr>
                <w:rFonts w:asciiTheme="majorHAnsi" w:hAnsiTheme="majorHAnsi"/>
                <w:sz w:val="24"/>
                <w:szCs w:val="24"/>
              </w:rPr>
            </w:rPrChange>
          </w:rPr>
          <w:t>Anopheles</w:t>
        </w:r>
        <w:r w:rsidR="00F11D1F">
          <w:rPr>
            <w:rFonts w:asciiTheme="majorHAnsi" w:hAnsiTheme="majorHAnsi"/>
            <w:sz w:val="24"/>
            <w:szCs w:val="24"/>
          </w:rPr>
          <w:t xml:space="preserve"> densities are likely to be hig</w:t>
        </w:r>
      </w:ins>
      <w:ins w:id="26" w:author="Kacey Ernst" w:date="2015-03-10T10:27:00Z">
        <w:r w:rsidR="00F11D1F">
          <w:rPr>
            <w:rFonts w:asciiTheme="majorHAnsi" w:hAnsiTheme="majorHAnsi"/>
            <w:sz w:val="24"/>
            <w:szCs w:val="24"/>
          </w:rPr>
          <w:t>her</w:t>
        </w:r>
      </w:ins>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of intervention use, to determine if existing protocols of intervention administration simultaneously targeted households</w:t>
      </w:r>
      <w:commentRangeStart w:id="27"/>
      <w:r w:rsidR="00F93E9B">
        <w:rPr>
          <w:rFonts w:asciiTheme="majorHAnsi" w:hAnsiTheme="majorHAnsi"/>
          <w:sz w:val="24"/>
          <w:szCs w:val="24"/>
        </w:rPr>
        <w:t xml:space="preserve"> </w:t>
      </w:r>
      <w:del w:id="28" w:author="Kacey Ernst" w:date="2015-03-10T10:27:00Z">
        <w:r w:rsidR="00F93E9B" w:rsidDel="00F11D1F">
          <w:rPr>
            <w:rFonts w:asciiTheme="majorHAnsi" w:hAnsiTheme="majorHAnsi"/>
            <w:sz w:val="24"/>
            <w:szCs w:val="24"/>
          </w:rPr>
          <w:delText>with high health risk</w:delText>
        </w:r>
        <w:commentRangeEnd w:id="27"/>
        <w:r w:rsidR="00A808A4" w:rsidDel="00F11D1F">
          <w:rPr>
            <w:rStyle w:val="CommentReference"/>
          </w:rPr>
          <w:commentReference w:id="27"/>
        </w:r>
      </w:del>
      <w:ins w:id="29" w:author="Kacey Ernst" w:date="2015-03-10T10:27:00Z">
        <w:r w:rsidR="00F11D1F">
          <w:rPr>
            <w:rFonts w:asciiTheme="majorHAnsi" w:hAnsiTheme="majorHAnsi"/>
            <w:sz w:val="24"/>
            <w:szCs w:val="24"/>
          </w:rPr>
          <w:t>with high risk members</w:t>
        </w:r>
      </w:ins>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2F481A8C" w:rsidR="009E5A16" w:rsidRPr="009E5A16" w:rsidRDefault="00F11D1F" w:rsidP="009E5A16">
      <w:pPr>
        <w:spacing w:after="0" w:line="480" w:lineRule="auto"/>
        <w:ind w:firstLine="720"/>
        <w:rPr>
          <w:rFonts w:asciiTheme="majorHAnsi" w:hAnsiTheme="majorHAnsi"/>
          <w:sz w:val="24"/>
          <w:szCs w:val="24"/>
        </w:rPr>
      </w:pPr>
      <w:ins w:id="30" w:author="Kacey Ernst" w:date="2015-03-10T10:28:00Z">
        <w:r>
          <w:rPr>
            <w:rFonts w:asciiTheme="majorHAnsi" w:hAnsiTheme="majorHAnsi"/>
            <w:sz w:val="24"/>
            <w:szCs w:val="24"/>
          </w:rPr>
          <w:t xml:space="preserve">Prior to the initiation of a community-based research program, two study sites </w:t>
        </w:r>
      </w:ins>
      <w:ins w:id="31" w:author="Kacey Ernst" w:date="2015-03-10T10:29:00Z">
        <w:r>
          <w:rPr>
            <w:rFonts w:asciiTheme="majorHAnsi" w:hAnsiTheme="majorHAnsi"/>
            <w:sz w:val="24"/>
            <w:szCs w:val="24"/>
          </w:rPr>
          <w:t xml:space="preserve">in western Kenya </w:t>
        </w:r>
      </w:ins>
      <w:ins w:id="32" w:author="Kacey Ernst" w:date="2015-03-10T10:28:00Z">
        <w:r>
          <w:rPr>
            <w:rFonts w:asciiTheme="majorHAnsi" w:hAnsiTheme="majorHAnsi"/>
            <w:sz w:val="24"/>
            <w:szCs w:val="24"/>
          </w:rPr>
          <w:t>were mapped</w:t>
        </w:r>
      </w:ins>
      <w:ins w:id="33" w:author="Kacey Ernst" w:date="2015-03-10T10:29:00Z">
        <w:r>
          <w:rPr>
            <w:rFonts w:asciiTheme="majorHAnsi" w:hAnsiTheme="majorHAnsi"/>
            <w:sz w:val="24"/>
            <w:szCs w:val="24"/>
          </w:rPr>
          <w:t xml:space="preserve"> and a census was taken. </w:t>
        </w:r>
      </w:ins>
      <w:moveToRangeStart w:id="34" w:author="Kacey Ernst" w:date="2015-03-10T10:30:00Z" w:name="move413746772"/>
      <w:r w:rsidRPr="00F11D1F">
        <w:rPr>
          <w:rFonts w:asciiTheme="majorHAnsi" w:hAnsiTheme="majorHAnsi"/>
          <w:sz w:val="24"/>
          <w:szCs w:val="24"/>
        </w:rPr>
        <w:t xml:space="preserve">These two sites represent the western highland (hereafter “epidemic-prone”, N=3380) and lowland (hereafter “endemic”, N=604) populations. </w:t>
      </w:r>
      <w:moveToRangeStart w:id="35" w:author="Kacey Ernst" w:date="2015-03-10T10:31:00Z" w:name="move413746836"/>
      <w:moveToRangeEnd w:id="34"/>
      <w:r w:rsidRPr="00F11D1F">
        <w:rPr>
          <w:rFonts w:asciiTheme="majorHAnsi" w:hAnsiTheme="majorHAnsi"/>
          <w:sz w:val="24"/>
          <w:szCs w:val="24"/>
        </w:rPr>
        <w:t xml:space="preserve">We collected demographic information for each occupant including age, sex, and relation to the head of the household. </w:t>
      </w:r>
      <w:moveToRangeEnd w:id="35"/>
      <w:commentRangeStart w:id="36"/>
      <w:del w:id="37" w:author="Kacey Ernst" w:date="2015-03-10T10:31:00Z">
        <w:r w:rsidR="00DE451E" w:rsidDel="00F11D1F">
          <w:rPr>
            <w:rFonts w:asciiTheme="majorHAnsi" w:hAnsiTheme="majorHAnsi"/>
            <w:sz w:val="24"/>
            <w:szCs w:val="24"/>
          </w:rPr>
          <w:delText xml:space="preserve">To gather information on intervention use we </w:delText>
        </w:r>
        <w:r w:rsidR="00586872" w:rsidDel="00F11D1F">
          <w:rPr>
            <w:rFonts w:asciiTheme="majorHAnsi" w:hAnsiTheme="majorHAnsi"/>
            <w:sz w:val="24"/>
            <w:szCs w:val="24"/>
          </w:rPr>
          <w:delText>conducted a census of the</w:delText>
        </w:r>
        <w:r w:rsidR="000B4C5A" w:rsidDel="00F11D1F">
          <w:rPr>
            <w:rFonts w:asciiTheme="majorHAnsi" w:hAnsiTheme="majorHAnsi"/>
            <w:sz w:val="24"/>
            <w:szCs w:val="24"/>
          </w:rPr>
          <w:delText>17,823 members of 3,98</w:delText>
        </w:r>
        <w:r w:rsidR="00463B6E" w:rsidRPr="00463B6E" w:rsidDel="00F11D1F">
          <w:rPr>
            <w:rFonts w:asciiTheme="majorHAnsi" w:hAnsiTheme="majorHAnsi"/>
            <w:sz w:val="24"/>
            <w:szCs w:val="24"/>
          </w:rPr>
          <w:delText>4 households at two sites in Kenya.</w:delText>
        </w:r>
        <w:commentRangeEnd w:id="36"/>
        <w:r w:rsidR="00A808A4" w:rsidDel="00F11D1F">
          <w:rPr>
            <w:rStyle w:val="CommentReference"/>
          </w:rPr>
          <w:commentReference w:id="36"/>
        </w:r>
        <w:r w:rsidR="00463B6E" w:rsidRPr="00463B6E" w:rsidDel="00F11D1F">
          <w:rPr>
            <w:rFonts w:asciiTheme="majorHAnsi" w:hAnsiTheme="majorHAnsi"/>
            <w:sz w:val="24"/>
            <w:szCs w:val="24"/>
          </w:rPr>
          <w:delText xml:space="preserve"> </w:delText>
        </w:r>
      </w:del>
      <w:moveFromRangeStart w:id="38" w:author="Kacey Ernst" w:date="2015-03-10T10:30:00Z" w:name="move413746772"/>
      <w:moveFrom w:id="39" w:author="Kacey Ernst" w:date="2015-03-10T10:30:00Z">
        <w:r w:rsidR="00463B6E" w:rsidRPr="00463B6E" w:rsidDel="00F11D1F">
          <w:rPr>
            <w:rFonts w:asciiTheme="majorHAnsi" w:hAnsiTheme="majorHAnsi"/>
            <w:sz w:val="24"/>
            <w:szCs w:val="24"/>
          </w:rPr>
          <w:t xml:space="preserve">These two sites represent </w:t>
        </w:r>
        <w:r w:rsidR="00463B6E" w:rsidDel="00F11D1F">
          <w:rPr>
            <w:rFonts w:asciiTheme="majorHAnsi" w:hAnsiTheme="majorHAnsi"/>
            <w:sz w:val="24"/>
            <w:szCs w:val="24"/>
          </w:rPr>
          <w:t>the western highland (</w:t>
        </w:r>
        <w:r w:rsidR="00FD6868" w:rsidDel="00F11D1F">
          <w:rPr>
            <w:rFonts w:asciiTheme="majorHAnsi" w:hAnsiTheme="majorHAnsi"/>
            <w:sz w:val="24"/>
            <w:szCs w:val="24"/>
          </w:rPr>
          <w:t>hereafter “</w:t>
        </w:r>
        <w:r w:rsidR="00463B6E" w:rsidDel="00F11D1F">
          <w:rPr>
            <w:rFonts w:asciiTheme="majorHAnsi" w:hAnsiTheme="majorHAnsi"/>
            <w:sz w:val="24"/>
            <w:szCs w:val="24"/>
          </w:rPr>
          <w:t>epidemic-prone</w:t>
        </w:r>
        <w:r w:rsidR="00FD6868" w:rsidDel="00F11D1F">
          <w:rPr>
            <w:rFonts w:asciiTheme="majorHAnsi" w:hAnsiTheme="majorHAnsi"/>
            <w:sz w:val="24"/>
            <w:szCs w:val="24"/>
          </w:rPr>
          <w:t>”</w:t>
        </w:r>
        <w:r w:rsidR="000B4C5A" w:rsidDel="00F11D1F">
          <w:rPr>
            <w:rFonts w:asciiTheme="majorHAnsi" w:hAnsiTheme="majorHAnsi"/>
            <w:sz w:val="24"/>
            <w:szCs w:val="24"/>
          </w:rPr>
          <w:t>, N=3380</w:t>
        </w:r>
        <w:r w:rsidR="00463B6E" w:rsidDel="00F11D1F">
          <w:rPr>
            <w:rFonts w:asciiTheme="majorHAnsi" w:hAnsiTheme="majorHAnsi"/>
            <w:sz w:val="24"/>
            <w:szCs w:val="24"/>
          </w:rPr>
          <w:t>)</w:t>
        </w:r>
        <w:r w:rsidR="00463B6E" w:rsidRPr="00463B6E" w:rsidDel="00F11D1F">
          <w:rPr>
            <w:rFonts w:asciiTheme="majorHAnsi" w:hAnsiTheme="majorHAnsi"/>
            <w:sz w:val="24"/>
            <w:szCs w:val="24"/>
          </w:rPr>
          <w:t xml:space="preserve"> and </w:t>
        </w:r>
        <w:r w:rsidR="00463B6E" w:rsidDel="00F11D1F">
          <w:rPr>
            <w:rFonts w:asciiTheme="majorHAnsi" w:hAnsiTheme="majorHAnsi"/>
            <w:sz w:val="24"/>
            <w:szCs w:val="24"/>
          </w:rPr>
          <w:t>lowland</w:t>
        </w:r>
        <w:r w:rsidR="00463B6E" w:rsidRPr="00463B6E" w:rsidDel="00F11D1F">
          <w:rPr>
            <w:rFonts w:asciiTheme="majorHAnsi" w:hAnsiTheme="majorHAnsi"/>
            <w:sz w:val="24"/>
            <w:szCs w:val="24"/>
          </w:rPr>
          <w:t xml:space="preserve"> </w:t>
        </w:r>
        <w:r w:rsidR="00463B6E" w:rsidDel="00F11D1F">
          <w:rPr>
            <w:rFonts w:asciiTheme="majorHAnsi" w:hAnsiTheme="majorHAnsi"/>
            <w:sz w:val="24"/>
            <w:szCs w:val="24"/>
          </w:rPr>
          <w:t>(</w:t>
        </w:r>
        <w:r w:rsidR="00FD6868" w:rsidDel="00F11D1F">
          <w:rPr>
            <w:rFonts w:asciiTheme="majorHAnsi" w:hAnsiTheme="majorHAnsi"/>
            <w:sz w:val="24"/>
            <w:szCs w:val="24"/>
          </w:rPr>
          <w:t>hereafter “</w:t>
        </w:r>
        <w:r w:rsidR="00463B6E" w:rsidDel="00F11D1F">
          <w:rPr>
            <w:rFonts w:asciiTheme="majorHAnsi" w:hAnsiTheme="majorHAnsi"/>
            <w:sz w:val="24"/>
            <w:szCs w:val="24"/>
          </w:rPr>
          <w:t>endemic</w:t>
        </w:r>
        <w:r w:rsidR="00FD6868" w:rsidDel="00F11D1F">
          <w:rPr>
            <w:rFonts w:asciiTheme="majorHAnsi" w:hAnsiTheme="majorHAnsi"/>
            <w:sz w:val="24"/>
            <w:szCs w:val="24"/>
          </w:rPr>
          <w:t>”</w:t>
        </w:r>
        <w:r w:rsidR="000B4C5A" w:rsidDel="00F11D1F">
          <w:rPr>
            <w:rFonts w:asciiTheme="majorHAnsi" w:hAnsiTheme="majorHAnsi"/>
            <w:sz w:val="24"/>
            <w:szCs w:val="24"/>
          </w:rPr>
          <w:t>, N=604</w:t>
        </w:r>
        <w:r w:rsidR="00463B6E" w:rsidDel="00F11D1F">
          <w:rPr>
            <w:rFonts w:asciiTheme="majorHAnsi" w:hAnsiTheme="majorHAnsi"/>
            <w:sz w:val="24"/>
            <w:szCs w:val="24"/>
          </w:rPr>
          <w:t xml:space="preserve">) </w:t>
        </w:r>
        <w:r w:rsidR="00463B6E" w:rsidRPr="00463B6E" w:rsidDel="00F11D1F">
          <w:rPr>
            <w:rFonts w:asciiTheme="majorHAnsi" w:hAnsiTheme="majorHAnsi"/>
            <w:sz w:val="24"/>
            <w:szCs w:val="24"/>
          </w:rPr>
          <w:t xml:space="preserve">populations. </w:t>
        </w:r>
      </w:moveFrom>
      <w:moveFromRangeEnd w:id="38"/>
      <w:ins w:id="40" w:author="Kacey Ernst" w:date="2015-03-10T10:33:00Z">
        <w:r>
          <w:rPr>
            <w:rFonts w:asciiTheme="majorHAnsi" w:hAnsiTheme="majorHAnsi"/>
            <w:sz w:val="24"/>
            <w:szCs w:val="24"/>
          </w:rPr>
          <w:t xml:space="preserve"> </w:t>
        </w:r>
      </w:ins>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ins w:id="41" w:author="Kacey Ernst" w:date="2015-03-10T10:33:00Z">
        <w:r>
          <w:rPr>
            <w:rFonts w:asciiTheme="majorHAnsi" w:hAnsiTheme="majorHAnsi"/>
            <w:sz w:val="24"/>
            <w:szCs w:val="24"/>
          </w:rPr>
          <w:t xml:space="preserve"> and household heads</w:t>
        </w:r>
      </w:ins>
      <w:del w:id="42" w:author="Kacey Ernst" w:date="2015-03-10T10:33:00Z">
        <w:r w:rsidR="00463B6E" w:rsidDel="00F11D1F">
          <w:rPr>
            <w:rFonts w:asciiTheme="majorHAnsi" w:hAnsiTheme="majorHAnsi"/>
            <w:sz w:val="24"/>
            <w:szCs w:val="24"/>
          </w:rPr>
          <w:delText xml:space="preserve">. At the time of the </w:delText>
        </w:r>
        <w:r w:rsidR="00586872" w:rsidDel="00F11D1F">
          <w:rPr>
            <w:rFonts w:asciiTheme="majorHAnsi" w:hAnsiTheme="majorHAnsi"/>
            <w:sz w:val="24"/>
            <w:szCs w:val="24"/>
          </w:rPr>
          <w:delText xml:space="preserve">census </w:delText>
        </w:r>
        <w:r w:rsidR="00463B6E" w:rsidDel="00F11D1F">
          <w:rPr>
            <w:rFonts w:asciiTheme="majorHAnsi" w:hAnsiTheme="majorHAnsi"/>
            <w:sz w:val="24"/>
            <w:szCs w:val="24"/>
          </w:rPr>
          <w:delText>the epidemic-prone site had</w:delText>
        </w:r>
        <w:r w:rsidR="00463B6E" w:rsidRPr="00463B6E" w:rsidDel="00F11D1F">
          <w:rPr>
            <w:rFonts w:asciiTheme="majorHAnsi" w:hAnsiTheme="majorHAnsi"/>
            <w:sz w:val="24"/>
            <w:szCs w:val="24"/>
          </w:rPr>
          <w:delText xml:space="preserve"> more prevalent </w:delText>
        </w:r>
        <w:r w:rsidR="00463B6E" w:rsidDel="00F11D1F">
          <w:rPr>
            <w:rFonts w:asciiTheme="majorHAnsi" w:hAnsiTheme="majorHAnsi"/>
            <w:sz w:val="24"/>
            <w:szCs w:val="24"/>
          </w:rPr>
          <w:delText>LLIN usage whereas the endemic site had</w:delText>
        </w:r>
        <w:r w:rsidR="00463B6E" w:rsidRPr="00463B6E" w:rsidDel="00F11D1F">
          <w:rPr>
            <w:rFonts w:asciiTheme="majorHAnsi" w:hAnsiTheme="majorHAnsi"/>
            <w:sz w:val="24"/>
            <w:szCs w:val="24"/>
          </w:rPr>
          <w:delText xml:space="preserve"> more prevalent </w:delText>
        </w:r>
        <w:commentRangeStart w:id="43"/>
        <w:r w:rsidR="00463B6E" w:rsidDel="00F11D1F">
          <w:rPr>
            <w:rFonts w:asciiTheme="majorHAnsi" w:hAnsiTheme="majorHAnsi"/>
            <w:sz w:val="24"/>
            <w:szCs w:val="24"/>
          </w:rPr>
          <w:delText>IRS</w:delText>
        </w:r>
        <w:commentRangeEnd w:id="43"/>
        <w:r w:rsidR="004B28F4" w:rsidDel="00F11D1F">
          <w:rPr>
            <w:rStyle w:val="CommentReference"/>
          </w:rPr>
          <w:commentReference w:id="43"/>
        </w:r>
        <w:r w:rsidR="000B4C5A" w:rsidDel="00F11D1F">
          <w:rPr>
            <w:rFonts w:asciiTheme="majorHAnsi" w:hAnsiTheme="majorHAnsi"/>
            <w:sz w:val="24"/>
            <w:szCs w:val="24"/>
          </w:rPr>
          <w:delText xml:space="preserve">.  </w:delText>
        </w:r>
        <w:r w:rsidR="00586872" w:rsidDel="00F11D1F">
          <w:rPr>
            <w:rFonts w:asciiTheme="majorHAnsi" w:hAnsiTheme="majorHAnsi"/>
            <w:sz w:val="24"/>
            <w:szCs w:val="24"/>
          </w:rPr>
          <w:delText>Household heads</w:delText>
        </w:r>
        <w:r w:rsidR="000B4C5A" w:rsidDel="00F11D1F">
          <w:rPr>
            <w:rFonts w:asciiTheme="majorHAnsi" w:hAnsiTheme="majorHAnsi"/>
            <w:sz w:val="24"/>
            <w:szCs w:val="24"/>
          </w:rPr>
          <w:delText xml:space="preserve"> </w:delText>
        </w:r>
      </w:del>
      <w:del w:id="44" w:author="Kacey Ernst" w:date="2015-03-10T10:32:00Z">
        <w:r w:rsidR="000B4C5A" w:rsidDel="00F11D1F">
          <w:rPr>
            <w:rFonts w:asciiTheme="majorHAnsi" w:hAnsiTheme="majorHAnsi"/>
            <w:sz w:val="24"/>
            <w:szCs w:val="24"/>
          </w:rPr>
          <w:delText>of the</w:delText>
        </w:r>
      </w:del>
      <w:ins w:id="45" w:author="Kacey Ernst" w:date="2015-03-10T10:33:00Z">
        <w:r>
          <w:rPr>
            <w:rFonts w:asciiTheme="majorHAnsi" w:hAnsiTheme="majorHAnsi"/>
            <w:sz w:val="24"/>
            <w:szCs w:val="24"/>
          </w:rPr>
          <w:t xml:space="preserve"> </w:t>
        </w:r>
      </w:ins>
      <w:del w:id="46" w:author="Kacey Ernst" w:date="2015-03-10T10:32:00Z">
        <w:r w:rsidR="000B4C5A" w:rsidDel="00F11D1F">
          <w:rPr>
            <w:rFonts w:asciiTheme="majorHAnsi" w:hAnsiTheme="majorHAnsi"/>
            <w:sz w:val="24"/>
            <w:szCs w:val="24"/>
          </w:rPr>
          <w:delText xml:space="preserve"> 3,98</w:delText>
        </w:r>
        <w:r w:rsidR="00463B6E" w:rsidRPr="00463B6E" w:rsidDel="00F11D1F">
          <w:rPr>
            <w:rFonts w:asciiTheme="majorHAnsi" w:hAnsiTheme="majorHAnsi"/>
            <w:sz w:val="24"/>
            <w:szCs w:val="24"/>
          </w:rPr>
          <w:delText>4 households</w:delText>
        </w:r>
      </w:del>
      <w:r w:rsidR="00463B6E" w:rsidRPr="00463B6E">
        <w:rPr>
          <w:rFonts w:asciiTheme="majorHAnsi" w:hAnsiTheme="majorHAnsi"/>
          <w:sz w:val="24"/>
          <w:szCs w:val="24"/>
        </w:rPr>
        <w:t xml:space="preserve"> </w:t>
      </w:r>
      <w:r w:rsidR="00586872">
        <w:rPr>
          <w:rFonts w:asciiTheme="majorHAnsi" w:hAnsiTheme="majorHAnsi"/>
          <w:sz w:val="24"/>
          <w:szCs w:val="24"/>
        </w:rPr>
        <w:t>provided</w:t>
      </w:r>
      <w:ins w:id="47" w:author="Kacey Ernst" w:date="2015-03-10T10:33:00Z">
        <w:r>
          <w:rPr>
            <w:rFonts w:asciiTheme="majorHAnsi" w:hAnsiTheme="majorHAnsi"/>
            <w:sz w:val="24"/>
            <w:szCs w:val="24"/>
          </w:rPr>
          <w:t xml:space="preserve"> initial</w:t>
        </w:r>
      </w:ins>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ins w:id="48" w:author="Kacey Ernst" w:date="2015-03-10T10:45:00Z">
        <w:r w:rsidR="006E6448">
          <w:rPr>
            <w:rFonts w:asciiTheme="majorHAnsi" w:hAnsiTheme="majorHAnsi"/>
            <w:sz w:val="24"/>
            <w:szCs w:val="24"/>
          </w:rPr>
          <w:t xml:space="preserve"> Research was approved by KEMRI and conducted under</w:t>
        </w:r>
      </w:ins>
      <w:ins w:id="49" w:author="Kacey Ernst" w:date="2015-03-10T10:46:00Z">
        <w:r w:rsidR="006E6448">
          <w:rPr>
            <w:rFonts w:asciiTheme="majorHAnsi" w:hAnsiTheme="majorHAnsi"/>
            <w:sz w:val="24"/>
            <w:szCs w:val="24"/>
          </w:rPr>
          <w:t xml:space="preserve"> </w:t>
        </w:r>
      </w:ins>
      <w:ins w:id="50" w:author="Kacey Ernst" w:date="2015-03-10T10:45:00Z">
        <w:r w:rsidR="006E6448">
          <w:rPr>
            <w:rFonts w:asciiTheme="majorHAnsi" w:hAnsiTheme="majorHAnsi"/>
            <w:sz w:val="24"/>
            <w:szCs w:val="24"/>
          </w:rPr>
          <w:t>protocol</w:t>
        </w:r>
      </w:ins>
      <w:ins w:id="51" w:author="Kacey Ernst" w:date="2015-03-10T10:46:00Z">
        <w:r w:rsidR="00C97BE3">
          <w:rPr>
            <w:rFonts w:asciiTheme="majorHAnsi" w:hAnsiTheme="majorHAnsi"/>
            <w:sz w:val="24"/>
            <w:szCs w:val="24"/>
          </w:rPr>
          <w:t xml:space="preserve"> 2</w:t>
        </w:r>
      </w:ins>
      <w:ins w:id="52" w:author="Kacey Ernst" w:date="2015-03-10T10:50:00Z">
        <w:r w:rsidR="00C97BE3">
          <w:rPr>
            <w:rFonts w:asciiTheme="majorHAnsi" w:hAnsiTheme="majorHAnsi"/>
            <w:sz w:val="24"/>
            <w:szCs w:val="24"/>
          </w:rPr>
          <w:t>246</w:t>
        </w:r>
      </w:ins>
      <w:ins w:id="53" w:author="Kacey Ernst" w:date="2015-03-10T10:46:00Z">
        <w:r w:rsidR="006E6448">
          <w:rPr>
            <w:rFonts w:asciiTheme="majorHAnsi" w:hAnsiTheme="majorHAnsi"/>
            <w:sz w:val="24"/>
            <w:szCs w:val="24"/>
          </w:rPr>
          <w:t>.</w:t>
        </w:r>
      </w:ins>
      <w:ins w:id="54" w:author="Kacey Ernst" w:date="2015-03-10T10:45:00Z">
        <w:r w:rsidR="006E6448">
          <w:rPr>
            <w:rFonts w:asciiTheme="majorHAnsi" w:hAnsiTheme="majorHAnsi"/>
            <w:sz w:val="24"/>
            <w:szCs w:val="24"/>
          </w:rPr>
          <w:t xml:space="preserve"> </w:t>
        </w:r>
      </w:ins>
      <w:r w:rsidR="00463B6E" w:rsidRPr="00463B6E">
        <w:rPr>
          <w:rFonts w:asciiTheme="majorHAnsi" w:hAnsiTheme="majorHAnsi"/>
          <w:sz w:val="24"/>
          <w:szCs w:val="24"/>
        </w:rPr>
        <w:t xml:space="preserve"> </w:t>
      </w:r>
      <w:moveFromRangeStart w:id="55" w:author="Kacey Ernst" w:date="2015-03-10T10:31:00Z" w:name="move413746836"/>
      <w:moveFrom w:id="56" w:author="Kacey Ernst" w:date="2015-03-10T10:31:00Z">
        <w:r w:rsidR="00314FC9" w:rsidDel="00F11D1F">
          <w:rPr>
            <w:rFonts w:asciiTheme="majorHAnsi" w:hAnsiTheme="majorHAnsi"/>
            <w:sz w:val="24"/>
            <w:szCs w:val="24"/>
          </w:rPr>
          <w:t>We collected d</w:t>
        </w:r>
        <w:r w:rsidR="00586872" w:rsidDel="00F11D1F">
          <w:rPr>
            <w:rFonts w:asciiTheme="majorHAnsi" w:hAnsiTheme="majorHAnsi"/>
            <w:sz w:val="24"/>
            <w:szCs w:val="24"/>
          </w:rPr>
          <w:t>emographic information for each occupant including</w:t>
        </w:r>
        <w:r w:rsidR="00463B6E" w:rsidRPr="00463B6E" w:rsidDel="00F11D1F">
          <w:rPr>
            <w:rFonts w:asciiTheme="majorHAnsi" w:hAnsiTheme="majorHAnsi"/>
            <w:sz w:val="24"/>
            <w:szCs w:val="24"/>
          </w:rPr>
          <w:t xml:space="preserve"> age, sex, and relation to the head of the household.</w:t>
        </w:r>
        <w:r w:rsidR="00BF1A99" w:rsidDel="00F11D1F">
          <w:rPr>
            <w:rFonts w:asciiTheme="majorHAnsi" w:hAnsiTheme="majorHAnsi"/>
            <w:sz w:val="24"/>
            <w:szCs w:val="24"/>
          </w:rPr>
          <w:t xml:space="preserve"> </w:t>
        </w:r>
      </w:moveFrom>
      <w:moveFromRangeEnd w:id="55"/>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bednet, the household was considered a bednet owning household and </w:t>
      </w:r>
      <w:r w:rsidR="004E2BC8">
        <w:rPr>
          <w:rFonts w:asciiTheme="majorHAnsi" w:hAnsiTheme="majorHAnsi"/>
          <w:sz w:val="24"/>
          <w:szCs w:val="24"/>
        </w:rPr>
        <w:lastRenderedPageBreak/>
        <w:t>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under 5, and the number of individuals over 65. </w:t>
      </w:r>
      <w:ins w:id="57" w:author="Kacey Ernst" w:date="2015-03-10T10:38:00Z">
        <w:r w:rsidR="009F5958">
          <w:rPr>
            <w:rFonts w:asciiTheme="majorHAnsi" w:hAnsiTheme="majorHAnsi"/>
            <w:sz w:val="24"/>
            <w:szCs w:val="24"/>
          </w:rPr>
          <w:t xml:space="preserve"> Elderly adults were considered at higher risk due to increased complications with some treatments and </w:t>
        </w:r>
      </w:ins>
      <w:ins w:id="58" w:author="Kacey Ernst" w:date="2015-03-10T10:42:00Z">
        <w:r w:rsidR="009F5958">
          <w:rPr>
            <w:rFonts w:asciiTheme="majorHAnsi" w:hAnsiTheme="majorHAnsi"/>
            <w:sz w:val="24"/>
            <w:szCs w:val="24"/>
          </w:rPr>
          <w:t xml:space="preserve">recent evidence the elderly are at greater risk of death when infected with </w:t>
        </w:r>
        <w:commentRangeStart w:id="59"/>
        <w:r w:rsidR="009F5958">
          <w:rPr>
            <w:rFonts w:asciiTheme="majorHAnsi" w:hAnsiTheme="majorHAnsi"/>
            <w:sz w:val="24"/>
            <w:szCs w:val="24"/>
          </w:rPr>
          <w:t>malaria</w:t>
        </w:r>
        <w:commentRangeEnd w:id="59"/>
        <w:r w:rsidR="009F5958">
          <w:rPr>
            <w:rStyle w:val="CommentReference"/>
          </w:rPr>
          <w:commentReference w:id="59"/>
        </w:r>
      </w:ins>
      <w:ins w:id="60" w:author="Kacey Ernst" w:date="2015-03-10T10:38:00Z">
        <w:r w:rsidR="009F5958">
          <w:rPr>
            <w:rFonts w:asciiTheme="majorHAnsi" w:hAnsiTheme="majorHAnsi"/>
            <w:sz w:val="24"/>
            <w:szCs w:val="24"/>
          </w:rPr>
          <w:t xml:space="preserve">. </w:t>
        </w:r>
      </w:ins>
      <w:r w:rsidR="009E5A16" w:rsidRPr="009E5A16">
        <w:rPr>
          <w:rFonts w:asciiTheme="majorHAnsi" w:hAnsiTheme="majorHAnsi"/>
          <w:sz w:val="24"/>
          <w:szCs w:val="24"/>
        </w:rPr>
        <w:t>We assigned an age-based health risk score (age-based risk hereafter) to each household with the following formula:</w:t>
      </w:r>
    </w:p>
    <w:p w14:paraId="1EC3DC3F" w14:textId="77777777"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Score=(2×Children≤1)+(1&lt;Children≤5)+(Adults&gt;65)</w:t>
      </w:r>
    </w:p>
    <w:p w14:paraId="5AE51934" w14:textId="731B491A"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 xml:space="preserve">We assigned twice the weight to children under 1 since they have the highest risk of the </w:t>
      </w:r>
      <w:r w:rsidR="00503F8C">
        <w:rPr>
          <w:rFonts w:asciiTheme="majorHAnsi" w:hAnsiTheme="majorHAnsi"/>
          <w:sz w:val="24"/>
          <w:szCs w:val="24"/>
        </w:rPr>
        <w:t xml:space="preserve">three </w:t>
      </w:r>
      <w:r w:rsidRPr="009E5A16">
        <w:rPr>
          <w:rFonts w:asciiTheme="majorHAnsi" w:hAnsiTheme="majorHAnsi"/>
          <w:sz w:val="24"/>
          <w:szCs w:val="24"/>
        </w:rPr>
        <w:t>categories.</w:t>
      </w:r>
      <w:r w:rsidR="00CD2FCB">
        <w:rPr>
          <w:rFonts w:asciiTheme="majorHAnsi" w:hAnsiTheme="majorHAnsi"/>
          <w:sz w:val="24"/>
          <w:szCs w:val="24"/>
          <w:vertAlign w:val="superscript"/>
        </w:rPr>
        <w:t>7</w:t>
      </w:r>
      <w:r w:rsidR="008876A8">
        <w:rPr>
          <w:rFonts w:asciiTheme="majorHAnsi" w:hAnsiTheme="majorHAnsi"/>
          <w:sz w:val="24"/>
          <w:szCs w:val="24"/>
          <w:vertAlign w:val="superscript"/>
        </w:rPr>
        <w:t>,</w:t>
      </w:r>
      <w:r w:rsidR="00CD2FCB">
        <w:rPr>
          <w:rFonts w:asciiTheme="majorHAnsi" w:hAnsiTheme="majorHAnsi"/>
          <w:sz w:val="24"/>
          <w:szCs w:val="24"/>
          <w:vertAlign w:val="superscript"/>
        </w:rPr>
        <w:t>8</w:t>
      </w:r>
    </w:p>
    <w:p w14:paraId="2204C233" w14:textId="6108AE4D"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r w:rsidR="00CD2FCB">
        <w:rPr>
          <w:rFonts w:asciiTheme="majorHAnsi" w:hAnsiTheme="majorHAnsi"/>
          <w:sz w:val="24"/>
          <w:szCs w:val="24"/>
          <w:vertAlign w:val="superscript"/>
        </w:rPr>
        <w:t>9</w:t>
      </w:r>
      <w:del w:id="61" w:author="LaRoche, Dominic {DTIO~Tucson}" w:date="2015-03-09T13:55:00Z">
        <w:r w:rsidR="00FD6868" w:rsidRPr="00FD6868" w:rsidDel="004B28F4">
          <w:rPr>
            <w:rFonts w:asciiTheme="majorHAnsi" w:hAnsiTheme="majorHAnsi"/>
            <w:sz w:val="24"/>
            <w:szCs w:val="24"/>
          </w:rPr>
          <w:delText xml:space="preserve"> The </w:delText>
        </w:r>
        <w:r w:rsidR="00FD6868" w:rsidDel="004B28F4">
          <w:rPr>
            <w:rFonts w:asciiTheme="majorHAnsi" w:hAnsiTheme="majorHAnsi"/>
            <w:sz w:val="24"/>
            <w:szCs w:val="24"/>
          </w:rPr>
          <w:delText>epidemic-prone</w:delText>
        </w:r>
        <w:r w:rsidR="00FD6868" w:rsidRPr="00FD6868" w:rsidDel="004B28F4">
          <w:rPr>
            <w:rFonts w:asciiTheme="majorHAnsi" w:hAnsiTheme="majorHAnsi"/>
            <w:sz w:val="24"/>
            <w:szCs w:val="24"/>
          </w:rPr>
          <w:delText xml:space="preserve"> site was sufficiently covered by tile number 43-12 but we utilized two adjacent tiles (43-13 and 44-13) in order to eliminate possible edge effects f</w:delText>
        </w:r>
        <w:r w:rsidR="00FD6868" w:rsidDel="004B28F4">
          <w:rPr>
            <w:rFonts w:asciiTheme="majorHAnsi" w:hAnsiTheme="majorHAnsi"/>
            <w:sz w:val="24"/>
            <w:szCs w:val="24"/>
          </w:rPr>
          <w:delText>or eastern households at the endemic</w:delText>
        </w:r>
        <w:r w:rsidR="00FD6868" w:rsidRPr="00FD6868" w:rsidDel="004B28F4">
          <w:rPr>
            <w:rFonts w:asciiTheme="majorHAnsi" w:hAnsiTheme="majorHAnsi"/>
            <w:sz w:val="24"/>
            <w:szCs w:val="24"/>
          </w:rPr>
          <w:delText xml:space="preserve"> </w:delText>
        </w:r>
        <w:commentRangeStart w:id="62"/>
        <w:r w:rsidR="00FD6868" w:rsidRPr="00FD6868" w:rsidDel="004B28F4">
          <w:rPr>
            <w:rFonts w:asciiTheme="majorHAnsi" w:hAnsiTheme="majorHAnsi"/>
            <w:sz w:val="24"/>
            <w:szCs w:val="24"/>
          </w:rPr>
          <w:delText>site</w:delText>
        </w:r>
      </w:del>
      <w:commentRangeEnd w:id="62"/>
      <w:r w:rsidR="004B28F4">
        <w:rPr>
          <w:rStyle w:val="CommentReference"/>
        </w:rPr>
        <w:commentReference w:id="62"/>
      </w:r>
      <w:del w:id="63" w:author="LaRoche, Dominic {DTIO~Tucson}" w:date="2015-03-09T13:55:00Z">
        <w:r w:rsidR="00FD6868" w:rsidRPr="00FD6868" w:rsidDel="004B28F4">
          <w:rPr>
            <w:rFonts w:asciiTheme="majorHAnsi" w:hAnsiTheme="majorHAnsi"/>
            <w:sz w:val="24"/>
            <w:szCs w:val="24"/>
          </w:rPr>
          <w:delText>.</w:delText>
        </w:r>
      </w:del>
      <w:r w:rsidR="002428B4">
        <w:rPr>
          <w:rFonts w:asciiTheme="majorHAnsi" w:hAnsiTheme="majorHAnsi"/>
          <w:sz w:val="24"/>
          <w:szCs w:val="24"/>
        </w:rPr>
        <w:t xml:space="preserve"> </w:t>
      </w:r>
      <w:r w:rsidR="007E3102" w:rsidRPr="007E3102">
        <w:rPr>
          <w:rFonts w:asciiTheme="majorHAnsi" w:hAnsiTheme="majorHAnsi"/>
          <w:sz w:val="24"/>
          <w:szCs w:val="24"/>
        </w:rPr>
        <w:t xml:space="preserve"> We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“SDMTools”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CD2FCB">
        <w:rPr>
          <w:rFonts w:asciiTheme="majorHAnsi" w:hAnsiTheme="majorHAnsi"/>
          <w:sz w:val="24"/>
          <w:szCs w:val="24"/>
          <w:vertAlign w:val="superscript"/>
        </w:rPr>
        <w:t>10,11,12,13</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w:t>
      </w:r>
      <w:r w:rsidR="007E3102" w:rsidRPr="007E3102">
        <w:rPr>
          <w:rFonts w:asciiTheme="majorHAnsi" w:hAnsiTheme="majorHAnsi"/>
          <w:sz w:val="24"/>
          <w:szCs w:val="24"/>
        </w:rPr>
        <w:lastRenderedPageBreak/>
        <w:t xml:space="preserve">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6DEE533F"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27% (Odds Ratio (OR): 1.27, 95% </w:t>
      </w:r>
      <w:r w:rsidR="003D2C67">
        <w:rPr>
          <w:rFonts w:asciiTheme="majorHAnsi" w:hAnsiTheme="majorHAnsi"/>
          <w:sz w:val="24"/>
          <w:szCs w:val="24"/>
        </w:rPr>
        <w:t>CI</w:t>
      </w:r>
      <w:r w:rsidR="003D2C67" w:rsidRPr="003D2C67">
        <w:rPr>
          <w:rFonts w:asciiTheme="majorHAnsi" w:hAnsiTheme="majorHAnsi"/>
          <w:sz w:val="24"/>
          <w:szCs w:val="24"/>
        </w:rPr>
        <w:t xml:space="preserve">: 1.18, 1.35)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3D2C67" w:rsidRPr="003D2C67">
        <w:rPr>
          <w:rFonts w:asciiTheme="majorHAnsi" w:hAnsiTheme="majorHAnsi"/>
          <w:sz w:val="24"/>
          <w:szCs w:val="24"/>
        </w:rPr>
        <w:t xml:space="preserve">15% (OR: 1.15, 95% CI: 1.03, 1.29).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 preferential administration of ei</w:t>
      </w:r>
      <w:r w:rsidR="003D2C67">
        <w:rPr>
          <w:rFonts w:asciiTheme="majorHAnsi" w:hAnsiTheme="majorHAnsi"/>
          <w:sz w:val="24"/>
          <w:szCs w:val="24"/>
        </w:rPr>
        <w:t xml:space="preserve">ther </w:t>
      </w:r>
      <w:r w:rsidR="00C468EE">
        <w:rPr>
          <w:rFonts w:asciiTheme="majorHAnsi" w:hAnsiTheme="majorHAnsi"/>
          <w:sz w:val="24"/>
          <w:szCs w:val="24"/>
        </w:rPr>
        <w:t xml:space="preserve">control strategy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tile did not change our results.</w:t>
      </w:r>
    </w:p>
    <w:p w14:paraId="7F2F5B29" w14:textId="422766FE"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w:t>
      </w:r>
      <w:r w:rsidR="004D477C">
        <w:rPr>
          <w:rFonts w:asciiTheme="majorHAnsi" w:hAnsiTheme="majorHAnsi"/>
          <w:sz w:val="24"/>
          <w:szCs w:val="24"/>
        </w:rPr>
        <w:lastRenderedPageBreak/>
        <w:t>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w:t>
      </w:r>
      <w:commentRangeStart w:id="64"/>
      <w:commentRangeStart w:id="65"/>
      <w:r w:rsidRPr="00202E31">
        <w:rPr>
          <w:rFonts w:asciiTheme="majorHAnsi" w:hAnsiTheme="majorHAnsi"/>
          <w:sz w:val="24"/>
          <w:szCs w:val="24"/>
        </w:rPr>
        <w:t xml:space="preserve">same pattern </w:t>
      </w:r>
      <w:commentRangeEnd w:id="64"/>
      <w:r w:rsidR="00261E02">
        <w:rPr>
          <w:rStyle w:val="CommentReference"/>
        </w:rPr>
        <w:commentReference w:id="64"/>
      </w:r>
      <w:commentRangeEnd w:id="65"/>
      <w:r w:rsidR="00EE5B93">
        <w:rPr>
          <w:rStyle w:val="CommentReference"/>
        </w:rPr>
        <w:commentReference w:id="65"/>
      </w:r>
      <w:r w:rsidRPr="00202E31">
        <w:rPr>
          <w:rFonts w:asciiTheme="majorHAnsi" w:hAnsiTheme="majorHAnsi"/>
          <w:sz w:val="24"/>
          <w:szCs w:val="24"/>
        </w:rPr>
        <w:t xml:space="preserve">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Pr="00202E31">
        <w:rPr>
          <w:rFonts w:asciiTheme="majorHAnsi" w:hAnsiTheme="majorHAnsi"/>
          <w:sz w:val="24"/>
          <w:szCs w:val="24"/>
        </w:rPr>
        <w:t xml:space="preserve"> (OR: 0.35,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6% of 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evidence of preferential administration of both LLINs and IRS (despite the relatively low occurrence of IRS).  </w:t>
      </w:r>
    </w:p>
    <w:p w14:paraId="0161A381" w14:textId="02F6D7AD"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CD2FCB">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788AB029"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CD2FCB">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Schantz-Dunn J, Nour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r w:rsidRPr="00F0198F">
        <w:rPr>
          <w:rFonts w:asciiTheme="majorHAnsi" w:hAnsiTheme="majorHAnsi"/>
          <w:sz w:val="24"/>
          <w:szCs w:val="24"/>
        </w:rPr>
        <w:t>;2(3):186-192.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.nmcp.or .ke</w:t>
      </w:r>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Bousema T, Griffin JT, Sauerwein RW, Smith DL, Churcher TS, et al. 2012. Hitting Hotspots: Spatial Targeting of Malaria for Control and Elimination. PLoS Med 9(1): e1001165. doi:10.1371/journal.pmed.1001165</w:t>
      </w:r>
    </w:p>
    <w:p w14:paraId="302CF415"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Cohen, J.M., K.C. Ernst, K.A. Linblade, J.M. Vulule, C.C. John, and M. Wilson. 2008.   Topography-derived wetness indices are associated with  household-level malaria risk in two communities in the western Kenyan highlands.  Malaria Journal 7: 40.</w:t>
      </w:r>
    </w:p>
    <w:p w14:paraId="479C8A71"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Cohen, J.M., K.C. Ernst, K.A. Linblade, J.M. Vulule, C.C. John, and M. Wilson.  2010.  Local topographic wetness indices predict household malaria risk better than land-use and land-cover in the western Kenya highlands.  Malaria Journal 9: 328.</w:t>
      </w:r>
    </w:p>
    <w:p w14:paraId="5B77EF76" w14:textId="77777777" w:rsidR="009E5A16" w:rsidRPr="005A66B7" w:rsidRDefault="009E5A16"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Gupta, S., R.W. Snow, C.A. Donnelly, K. Marsh, and C. Newbold.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Snow RW, Craig M, Deichmann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10"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1"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VanDerWal J, Lorena F, Januchowski S, Shoo L, Storlie C, 2014. SDMTools: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Hijmans RJ, 2015. raster: Geographic data analysis and modeling. R package version 2.3-24. </w:t>
      </w:r>
      <w:hyperlink r:id="rId12"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r w:rsidRPr="00810140">
        <w:rPr>
          <w:rFonts w:asciiTheme="majorHAnsi" w:hAnsiTheme="majorHAnsi"/>
          <w:sz w:val="24"/>
          <w:szCs w:val="24"/>
        </w:rPr>
        <w:t>Zinko</w:t>
      </w:r>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Sovannaroth S, Dy Soley L, Ngor P, Mellor S, Roca-Feltrer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13:371. doi: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2B88CA1E" w:rsidR="00445293" w:rsidRPr="00445293" w:rsidRDefault="00DB2A90" w:rsidP="00F9287E">
            <w:pPr>
              <w:spacing w:after="0" w:line="240" w:lineRule="auto"/>
              <w:jc w:val="center"/>
              <w:rPr>
                <w:rFonts w:ascii="Calibri" w:eastAsia="Times New Roman" w:hAnsi="Calibri" w:cs="Calibri"/>
                <w:color w:val="000000"/>
              </w:rPr>
            </w:pPr>
            <w:del w:id="66" w:author="Melanie L. Bell" w:date="2015-03-10T08:20:00Z">
              <w:r w:rsidDel="00F9287E">
                <w:rPr>
                  <w:rFonts w:ascii="Calibri" w:eastAsia="Times New Roman" w:hAnsi="Calibri" w:cs="Calibri"/>
                  <w:color w:val="000000"/>
                </w:rPr>
                <w:delText>LLIN</w:delText>
              </w:r>
            </w:del>
            <w:ins w:id="67" w:author="Melanie L. Bell" w:date="2015-03-10T08:20:00Z">
              <w:r w:rsidR="00F9287E">
                <w:rPr>
                  <w:rFonts w:ascii="Calibri" w:eastAsia="Times New Roman" w:hAnsi="Calibri" w:cs="Calibri"/>
                  <w:color w:val="000000"/>
                </w:rPr>
                <w:t>Long lasting insectici</w:t>
              </w:r>
            </w:ins>
            <w:ins w:id="68" w:author="Melanie L. Bell" w:date="2015-03-10T08:21:00Z">
              <w:r w:rsidR="00F9287E">
                <w:rPr>
                  <w:rFonts w:ascii="Calibri" w:eastAsia="Times New Roman" w:hAnsi="Calibri" w:cs="Calibri"/>
                  <w:color w:val="000000"/>
                </w:rPr>
                <w:t>d</w:t>
              </w:r>
            </w:ins>
            <w:ins w:id="69" w:author="Melanie L. Bell" w:date="2015-03-10T08:20:00Z">
              <w:r w:rsidR="00F9287E">
                <w:rPr>
                  <w:rFonts w:ascii="Calibri" w:eastAsia="Times New Roman" w:hAnsi="Calibri" w:cs="Calibri"/>
                  <w:color w:val="000000"/>
                </w:rPr>
                <w:t xml:space="preserve">al </w:t>
              </w:r>
            </w:ins>
            <w:ins w:id="70" w:author="Melanie L. Bell" w:date="2015-03-10T08:21:00Z">
              <w:r w:rsidR="00F9287E">
                <w:rPr>
                  <w:rFonts w:ascii="Calibri" w:eastAsia="Times New Roman" w:hAnsi="Calibri" w:cs="Calibri"/>
                  <w:color w:val="000000"/>
                </w:rPr>
                <w:t>n</w:t>
              </w:r>
            </w:ins>
            <w:ins w:id="71" w:author="Melanie L. Bell" w:date="2015-03-10T08:20:00Z">
              <w:r w:rsidR="00F9287E">
                <w:rPr>
                  <w:rFonts w:ascii="Calibri" w:eastAsia="Times New Roman" w:hAnsi="Calibri" w:cs="Calibri"/>
                  <w:color w:val="000000"/>
                </w:rPr>
                <w:t>ets</w:t>
              </w:r>
            </w:ins>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11A10162" w:rsidR="00445293" w:rsidRPr="00445293" w:rsidRDefault="00445293" w:rsidP="00445293">
            <w:pPr>
              <w:spacing w:after="0" w:line="240" w:lineRule="auto"/>
              <w:jc w:val="center"/>
              <w:rPr>
                <w:rFonts w:ascii="Calibri" w:eastAsia="Times New Roman" w:hAnsi="Calibri" w:cs="Calibri"/>
                <w:color w:val="000000"/>
              </w:rPr>
            </w:pPr>
            <w:del w:id="72" w:author="Melanie L. Bell" w:date="2015-03-10T08:21:00Z">
              <w:r w:rsidRPr="00445293" w:rsidDel="00F9287E">
                <w:rPr>
                  <w:rFonts w:ascii="Calibri" w:eastAsia="Times New Roman" w:hAnsi="Calibri" w:cs="Calibri"/>
                  <w:color w:val="000000"/>
                </w:rPr>
                <w:delText>IRS</w:delText>
              </w:r>
            </w:del>
            <w:ins w:id="73" w:author="Melanie L. Bell" w:date="2015-03-10T08:21:00Z">
              <w:r w:rsidR="00F9287E">
                <w:rPr>
                  <w:rFonts w:ascii="Calibri" w:eastAsia="Times New Roman" w:hAnsi="Calibri" w:cs="Calibri"/>
                  <w:color w:val="000000"/>
                </w:rPr>
                <w:t>Indoor residual spraying</w:t>
              </w:r>
            </w:ins>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1A106F"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445293" w:rsidRPr="00445293" w:rsidRDefault="00445293" w:rsidP="00445293">
            <w:pPr>
              <w:spacing w:after="0" w:line="240" w:lineRule="auto"/>
              <w:rPr>
                <w:rFonts w:ascii="Calibri" w:eastAsia="Times New Roman" w:hAnsi="Calibri" w:cs="Calibri"/>
                <w:color w:val="000000"/>
              </w:rPr>
            </w:pPr>
            <w:commentRangeStart w:id="74"/>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1.26 (1.18, 1.35)</w:t>
            </w:r>
          </w:p>
        </w:tc>
        <w:tc>
          <w:tcPr>
            <w:tcW w:w="360" w:type="dxa"/>
            <w:tcBorders>
              <w:top w:val="nil"/>
              <w:left w:val="nil"/>
              <w:bottom w:val="nil"/>
              <w:right w:val="nil"/>
            </w:tcBorders>
            <w:shd w:val="clear" w:color="auto" w:fill="auto"/>
            <w:noWrap/>
            <w:vAlign w:val="bottom"/>
            <w:hideMark/>
          </w:tcPr>
          <w:p w14:paraId="16ECF381"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1.15 (1.03, 1.29)</w:t>
            </w:r>
          </w:p>
        </w:tc>
      </w:tr>
      <w:tr w:rsidR="001A106F" w:rsidRPr="00445293" w14:paraId="332354BE" w14:textId="77777777" w:rsidTr="001A106F">
        <w:trPr>
          <w:trHeight w:val="300"/>
        </w:trPr>
        <w:tc>
          <w:tcPr>
            <w:tcW w:w="1995" w:type="dxa"/>
            <w:tcBorders>
              <w:top w:val="nil"/>
              <w:left w:val="nil"/>
              <w:bottom w:val="nil"/>
              <w:right w:val="nil"/>
            </w:tcBorders>
            <w:shd w:val="clear" w:color="auto" w:fill="auto"/>
            <w:noWrap/>
            <w:vAlign w:val="bottom"/>
            <w:hideMark/>
          </w:tcPr>
          <w:p w14:paraId="4E788537" w14:textId="050877E8" w:rsidR="00445293" w:rsidRPr="00445293" w:rsidRDefault="00F33453"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bottom w:val="nil"/>
              <w:right w:val="nil"/>
            </w:tcBorders>
            <w:shd w:val="clear" w:color="auto" w:fill="auto"/>
            <w:noWrap/>
            <w:vAlign w:val="bottom"/>
            <w:hideMark/>
          </w:tcPr>
          <w:p w14:paraId="009B6407"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14:paraId="64591A3C"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bottom w:val="nil"/>
              <w:right w:val="nil"/>
            </w:tcBorders>
            <w:shd w:val="clear" w:color="auto" w:fill="auto"/>
            <w:noWrap/>
            <w:vAlign w:val="bottom"/>
            <w:hideMark/>
          </w:tcPr>
          <w:p w14:paraId="49506AC1"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2D1C5631"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1A106F" w:rsidRPr="00445293" w14:paraId="0CD1F3ED" w14:textId="77777777" w:rsidTr="001A106F">
        <w:trPr>
          <w:trHeight w:val="300"/>
        </w:trPr>
        <w:tc>
          <w:tcPr>
            <w:tcW w:w="1995" w:type="dxa"/>
            <w:tcBorders>
              <w:top w:val="nil"/>
              <w:left w:val="nil"/>
              <w:bottom w:val="nil"/>
              <w:right w:val="nil"/>
            </w:tcBorders>
            <w:shd w:val="clear" w:color="auto" w:fill="auto"/>
            <w:noWrap/>
            <w:vAlign w:val="bottom"/>
            <w:hideMark/>
          </w:tcPr>
          <w:p w14:paraId="6D76C6AD"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0B0C9E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hideMark/>
          </w:tcPr>
          <w:p w14:paraId="193E1103"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1.27 (1.18, 1.35)</w:t>
            </w:r>
          </w:p>
        </w:tc>
        <w:tc>
          <w:tcPr>
            <w:tcW w:w="360" w:type="dxa"/>
            <w:tcBorders>
              <w:top w:val="nil"/>
              <w:left w:val="nil"/>
              <w:bottom w:val="nil"/>
              <w:right w:val="nil"/>
            </w:tcBorders>
            <w:shd w:val="clear" w:color="auto" w:fill="auto"/>
            <w:noWrap/>
            <w:vAlign w:val="bottom"/>
            <w:hideMark/>
          </w:tcPr>
          <w:p w14:paraId="7D1F6A1E"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3936F7EC"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1.11 (0.99, 1.25)</w:t>
            </w:r>
          </w:p>
        </w:tc>
      </w:tr>
      <w:tr w:rsidR="001A106F" w:rsidRPr="00445293" w14:paraId="59FE73E1" w14:textId="77777777" w:rsidTr="001A106F">
        <w:trPr>
          <w:trHeight w:val="300"/>
        </w:trPr>
        <w:tc>
          <w:tcPr>
            <w:tcW w:w="1995" w:type="dxa"/>
            <w:tcBorders>
              <w:top w:val="nil"/>
              <w:left w:val="nil"/>
              <w:bottom w:val="nil"/>
              <w:right w:val="nil"/>
            </w:tcBorders>
            <w:shd w:val="clear" w:color="auto" w:fill="auto"/>
            <w:noWrap/>
            <w:vAlign w:val="bottom"/>
            <w:hideMark/>
          </w:tcPr>
          <w:p w14:paraId="6D8780BE"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262FB54"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2A507433" w14:textId="77777777" w:rsidR="00445293" w:rsidRPr="00445293" w:rsidRDefault="00445293"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hideMark/>
          </w:tcPr>
          <w:p w14:paraId="6B868239"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223EB04E" w14:textId="77777777" w:rsidR="00445293" w:rsidRPr="00445293" w:rsidRDefault="00445293" w:rsidP="00445293">
            <w:pPr>
              <w:spacing w:after="0" w:line="240" w:lineRule="auto"/>
              <w:rPr>
                <w:rFonts w:ascii="Calibri" w:eastAsia="Times New Roman" w:hAnsi="Calibri" w:cs="Calibri"/>
                <w:color w:val="000000"/>
              </w:rPr>
            </w:pPr>
          </w:p>
        </w:tc>
      </w:tr>
      <w:tr w:rsidR="001A106F" w:rsidRPr="00445293" w14:paraId="2B8379AB" w14:textId="77777777" w:rsidTr="001A106F">
        <w:trPr>
          <w:trHeight w:val="300"/>
        </w:trPr>
        <w:tc>
          <w:tcPr>
            <w:tcW w:w="1995" w:type="dxa"/>
            <w:tcBorders>
              <w:top w:val="nil"/>
              <w:left w:val="nil"/>
              <w:bottom w:val="nil"/>
              <w:right w:val="nil"/>
            </w:tcBorders>
            <w:shd w:val="clear" w:color="auto" w:fill="auto"/>
            <w:noWrap/>
            <w:vAlign w:val="bottom"/>
            <w:hideMark/>
          </w:tcPr>
          <w:p w14:paraId="11B06CE3" w14:textId="5C842AA6" w:rsidR="00F3345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hideMark/>
          </w:tcPr>
          <w:p w14:paraId="384DF464"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21A57573"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0.95 (0.73, 1.24)</w:t>
            </w:r>
          </w:p>
        </w:tc>
        <w:tc>
          <w:tcPr>
            <w:tcW w:w="360" w:type="dxa"/>
            <w:tcBorders>
              <w:top w:val="nil"/>
              <w:left w:val="nil"/>
              <w:bottom w:val="nil"/>
              <w:right w:val="nil"/>
            </w:tcBorders>
            <w:shd w:val="clear" w:color="auto" w:fill="auto"/>
            <w:noWrap/>
            <w:vAlign w:val="bottom"/>
            <w:hideMark/>
          </w:tcPr>
          <w:p w14:paraId="63977D70"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45B4288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0.98 (0.64, 1.50)</w:t>
            </w:r>
          </w:p>
        </w:tc>
      </w:tr>
      <w:tr w:rsidR="001A106F" w:rsidRPr="00445293" w14:paraId="7FC281EC" w14:textId="77777777" w:rsidTr="001A106F">
        <w:trPr>
          <w:trHeight w:val="300"/>
        </w:trPr>
        <w:tc>
          <w:tcPr>
            <w:tcW w:w="1995" w:type="dxa"/>
            <w:tcBorders>
              <w:top w:val="nil"/>
              <w:left w:val="nil"/>
              <w:bottom w:val="nil"/>
              <w:right w:val="nil"/>
            </w:tcBorders>
            <w:shd w:val="clear" w:color="auto" w:fill="auto"/>
            <w:noWrap/>
            <w:vAlign w:val="bottom"/>
            <w:hideMark/>
          </w:tcPr>
          <w:p w14:paraId="6DDF588E" w14:textId="37BA5ED0" w:rsidR="00445293" w:rsidRPr="00445293" w:rsidRDefault="00F33453"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hideMark/>
          </w:tcPr>
          <w:p w14:paraId="2C552BB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hideMark/>
          </w:tcPr>
          <w:p w14:paraId="5A7A9CCA"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hideMark/>
          </w:tcPr>
          <w:p w14:paraId="2CDDC9A6" w14:textId="77777777" w:rsidR="00445293" w:rsidRPr="00445293" w:rsidRDefault="00445293"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38DBE18"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445293" w:rsidRPr="00445293" w14:paraId="125B90FA" w14:textId="77777777" w:rsidTr="001A106F">
        <w:trPr>
          <w:trHeight w:val="300"/>
        </w:trPr>
        <w:tc>
          <w:tcPr>
            <w:tcW w:w="1995" w:type="dxa"/>
            <w:tcBorders>
              <w:top w:val="nil"/>
              <w:left w:val="nil"/>
              <w:bottom w:val="single" w:sz="4" w:space="0" w:color="auto"/>
              <w:right w:val="nil"/>
            </w:tcBorders>
            <w:shd w:val="clear" w:color="auto" w:fill="auto"/>
            <w:noWrap/>
            <w:vAlign w:val="bottom"/>
            <w:hideMark/>
          </w:tcPr>
          <w:p w14:paraId="63FF2774"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w:t>
            </w:r>
          </w:p>
        </w:tc>
        <w:tc>
          <w:tcPr>
            <w:tcW w:w="1710" w:type="dxa"/>
            <w:tcBorders>
              <w:top w:val="nil"/>
              <w:left w:val="nil"/>
              <w:bottom w:val="single" w:sz="4" w:space="0" w:color="auto"/>
              <w:right w:val="nil"/>
            </w:tcBorders>
            <w:shd w:val="clear" w:color="auto" w:fill="auto"/>
            <w:noWrap/>
            <w:vAlign w:val="bottom"/>
            <w:hideMark/>
          </w:tcPr>
          <w:p w14:paraId="4E997C8F"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2070" w:type="dxa"/>
            <w:gridSpan w:val="2"/>
            <w:tcBorders>
              <w:top w:val="nil"/>
              <w:left w:val="nil"/>
              <w:bottom w:val="single" w:sz="4" w:space="0" w:color="auto"/>
              <w:right w:val="nil"/>
            </w:tcBorders>
            <w:shd w:val="clear" w:color="auto" w:fill="auto"/>
            <w:noWrap/>
            <w:vAlign w:val="bottom"/>
            <w:hideMark/>
          </w:tcPr>
          <w:p w14:paraId="714C579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 xml:space="preserve">1.05 (0.80, 1.38) </w:t>
            </w:r>
          </w:p>
        </w:tc>
        <w:tc>
          <w:tcPr>
            <w:tcW w:w="1800" w:type="dxa"/>
            <w:tcBorders>
              <w:top w:val="nil"/>
              <w:left w:val="nil"/>
              <w:bottom w:val="single" w:sz="4" w:space="0" w:color="auto"/>
              <w:right w:val="nil"/>
            </w:tcBorders>
            <w:shd w:val="clear" w:color="auto" w:fill="auto"/>
            <w:noWrap/>
            <w:vAlign w:val="bottom"/>
            <w:hideMark/>
          </w:tcPr>
          <w:p w14:paraId="18C9D776"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1.22 (0.73, 2.05)</w:t>
            </w:r>
            <w:commentRangeEnd w:id="74"/>
            <w:r w:rsidR="006E6448">
              <w:rPr>
                <w:rStyle w:val="CommentReference"/>
              </w:rPr>
              <w:commentReference w:id="74"/>
            </w:r>
          </w:p>
        </w:tc>
      </w:tr>
    </w:tbl>
    <w:p w14:paraId="5DD588C1" w14:textId="56F66514" w:rsidR="00445293" w:rsidDel="00F9287E" w:rsidRDefault="00F33453" w:rsidP="003A7A63">
      <w:pPr>
        <w:pStyle w:val="ListParagraph"/>
        <w:spacing w:line="480" w:lineRule="auto"/>
        <w:ind w:left="360"/>
        <w:rPr>
          <w:del w:id="75" w:author="Melanie L. Bell" w:date="2015-03-10T08:21:00Z"/>
          <w:rFonts w:asciiTheme="majorHAnsi" w:hAnsiTheme="majorHAnsi"/>
          <w:sz w:val="24"/>
          <w:szCs w:val="24"/>
        </w:rPr>
      </w:pPr>
      <w:r w:rsidRPr="0060330C">
        <w:rPr>
          <w:rFonts w:asciiTheme="majorHAnsi" w:hAnsiTheme="majorHAnsi"/>
          <w:sz w:val="20"/>
          <w:szCs w:val="24"/>
        </w:rPr>
        <w:t>* Number of households</w:t>
      </w:r>
    </w:p>
    <w:p w14:paraId="63EC4E52" w14:textId="77777777" w:rsidR="00AE2294" w:rsidRDefault="00AE2294">
      <w:pPr>
        <w:rPr>
          <w:rFonts w:asciiTheme="majorHAnsi" w:hAnsiTheme="majorHAnsi"/>
          <w:sz w:val="24"/>
          <w:szCs w:val="24"/>
        </w:rPr>
      </w:pPr>
      <w:r>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77777777" w:rsidR="009E5DF8" w:rsidRDefault="00442B92"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63AE7516" wp14:editId="36CEA6AF">
            <wp:extent cx="5732780" cy="5556885"/>
            <wp:effectExtent l="0" t="0" r="1270" b="5715"/>
            <wp:docPr id="13" name="Picture 13" descr="C:\Classes\AppliedBiostat\Project\DensityPlotComR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lasses\AppliedBiostat\Project\DensityPlotComR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555688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commentRangeStart w:id="76"/>
      <w:r>
        <w:rPr>
          <w:rFonts w:asciiTheme="majorHAnsi" w:hAnsiTheme="majorHAnsi"/>
          <w:sz w:val="24"/>
          <w:szCs w:val="24"/>
        </w:rPr>
        <w:t xml:space="preserve">Figure 2.  </w:t>
      </w:r>
      <w:commentRangeEnd w:id="76"/>
      <w:r w:rsidR="00F33453">
        <w:rPr>
          <w:rStyle w:val="CommentReference"/>
        </w:rPr>
        <w:commentReference w:id="76"/>
      </w:r>
      <w:commentRangeStart w:id="77"/>
      <w:r>
        <w:rPr>
          <w:rFonts w:asciiTheme="majorHAnsi" w:hAnsiTheme="majorHAnsi"/>
          <w:sz w:val="24"/>
          <w:szCs w:val="24"/>
        </w:rPr>
        <w:t>The</w:t>
      </w:r>
      <w:commentRangeEnd w:id="77"/>
      <w:r w:rsidR="002567D5">
        <w:rPr>
          <w:rStyle w:val="CommentReference"/>
        </w:rPr>
        <w:commentReference w:id="77"/>
      </w:r>
      <w:r>
        <w:rPr>
          <w:rFonts w:asciiTheme="majorHAnsi" w:hAnsiTheme="majorHAnsi"/>
          <w:sz w:val="24"/>
          <w:szCs w:val="24"/>
        </w:rPr>
        <w:t xml:space="preserv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w:t>
      </w:r>
      <w:commentRangeStart w:id="78"/>
      <w:r w:rsidR="00442B92">
        <w:rPr>
          <w:rFonts w:asciiTheme="majorHAnsi" w:hAnsiTheme="majorHAnsi"/>
          <w:sz w:val="24"/>
          <w:szCs w:val="24"/>
        </w:rPr>
        <w:t>as</w:t>
      </w:r>
      <w:r w:rsidR="00555D4D">
        <w:rPr>
          <w:rFonts w:asciiTheme="majorHAnsi" w:hAnsiTheme="majorHAnsi"/>
          <w:sz w:val="24"/>
          <w:szCs w:val="24"/>
        </w:rPr>
        <w:t xml:space="preserve"> we simulated</w:t>
      </w:r>
      <w:r w:rsidR="00442B92">
        <w:rPr>
          <w:rFonts w:asciiTheme="majorHAnsi" w:hAnsiTheme="majorHAnsi"/>
          <w:sz w:val="24"/>
          <w:szCs w:val="24"/>
        </w:rPr>
        <w:t xml:space="preserve"> </w:t>
      </w:r>
      <w:commentRangeEnd w:id="78"/>
      <w:r w:rsidR="00555D4D">
        <w:rPr>
          <w:rStyle w:val="CommentReference"/>
        </w:rPr>
        <w:commentReference w:id="78"/>
      </w:r>
      <w:r w:rsidR="00442B92">
        <w:rPr>
          <w:rFonts w:asciiTheme="majorHAnsi" w:hAnsiTheme="majorHAnsi"/>
          <w:sz w:val="24"/>
          <w:szCs w:val="24"/>
        </w:rPr>
        <w:t xml:space="preserve">in the bottom panel. The epidemic-prone site shows better targeting of interventions than the endemic site for both </w:t>
      </w:r>
      <w:commentRangeStart w:id="79"/>
      <w:r w:rsidR="00442B92">
        <w:rPr>
          <w:rFonts w:asciiTheme="majorHAnsi" w:hAnsiTheme="majorHAnsi"/>
          <w:sz w:val="24"/>
          <w:szCs w:val="24"/>
        </w:rPr>
        <w:t>interventions</w:t>
      </w:r>
      <w:commentRangeEnd w:id="79"/>
      <w:r w:rsidR="006E6448">
        <w:rPr>
          <w:rStyle w:val="CommentReference"/>
        </w:rPr>
        <w:commentReference w:id="79"/>
      </w:r>
      <w:r w:rsidR="00442B92">
        <w:rPr>
          <w:rFonts w:asciiTheme="majorHAnsi" w:hAnsiTheme="majorHAnsi"/>
          <w:sz w:val="24"/>
          <w:szCs w:val="24"/>
        </w:rPr>
        <w:t>.</w:t>
      </w:r>
    </w:p>
    <w:sectPr w:rsidR="00572645" w:rsidRPr="00810140" w:rsidSect="00512062">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LaRoche, Dominic {DTIO~Tucson}" w:date="2015-03-10T10:49:00Z" w:initials="DDL">
    <w:p w14:paraId="4B6CE6AC" w14:textId="2DC4B539" w:rsidR="0060330C" w:rsidRDefault="0060330C">
      <w:pPr>
        <w:pStyle w:val="CommentText"/>
      </w:pPr>
      <w:r>
        <w:rPr>
          <w:rStyle w:val="CommentReference"/>
        </w:rPr>
        <w:annotationRef/>
      </w:r>
      <w:r>
        <w:t>I could use some help on the key words</w:t>
      </w:r>
    </w:p>
  </w:comment>
  <w:comment w:id="27" w:author="Melanie L. Bell" w:date="2015-03-10T10:49:00Z" w:initials="MLB">
    <w:p w14:paraId="15AB0046" w14:textId="77777777" w:rsidR="00A808A4" w:rsidRDefault="00A808A4">
      <w:pPr>
        <w:pStyle w:val="CommentText"/>
      </w:pPr>
      <w:r>
        <w:rPr>
          <w:rStyle w:val="CommentReference"/>
        </w:rPr>
        <w:annotationRef/>
      </w:r>
      <w:r>
        <w:t>Is this the right term here?</w:t>
      </w:r>
    </w:p>
  </w:comment>
  <w:comment w:id="36" w:author="Melanie L. Bell" w:date="2015-03-10T10:49:00Z" w:initials="MLB">
    <w:p w14:paraId="266F20E9" w14:textId="77777777" w:rsidR="00A808A4" w:rsidRDefault="00A808A4">
      <w:pPr>
        <w:pStyle w:val="CommentText"/>
      </w:pPr>
      <w:r>
        <w:rPr>
          <w:rStyle w:val="CommentReference"/>
        </w:rPr>
        <w:annotationRef/>
      </w:r>
      <w:r>
        <w:t>Kacey, is there a reference to the protocol for this study? Or just a paper that explains the study in a bit more detail?</w:t>
      </w:r>
    </w:p>
  </w:comment>
  <w:comment w:id="43" w:author="LaRoche, Dominic {DTIO~Tucson}" w:date="2015-03-10T10:49:00Z" w:initials="DDL">
    <w:p w14:paraId="582B0A8B" w14:textId="7D613584" w:rsidR="004B28F4" w:rsidRDefault="004B28F4">
      <w:pPr>
        <w:pStyle w:val="CommentText"/>
      </w:pPr>
      <w:r>
        <w:rPr>
          <w:rStyle w:val="CommentReference"/>
        </w:rPr>
        <w:annotationRef/>
      </w:r>
      <w:r>
        <w:t>Took this out because I mention this in the discussion</w:t>
      </w:r>
    </w:p>
  </w:comment>
  <w:comment w:id="59" w:author="Kacey Ernst" w:date="2015-03-10T10:49:00Z" w:initials="KE">
    <w:p w14:paraId="50997243" w14:textId="4BC3BB90" w:rsidR="009F5958" w:rsidRDefault="009F5958">
      <w:pPr>
        <w:pStyle w:val="CommentText"/>
      </w:pPr>
      <w:r>
        <w:rPr>
          <w:rStyle w:val="CommentReference"/>
        </w:rPr>
        <w:annotationRef/>
      </w:r>
      <w:r>
        <w:t>Cite</w:t>
      </w:r>
    </w:p>
    <w:p w14:paraId="2049D6D7" w14:textId="77777777" w:rsidR="009F5958" w:rsidRDefault="009F5958">
      <w:pPr>
        <w:pStyle w:val="CommentText"/>
      </w:pPr>
    </w:p>
    <w:p w14:paraId="06D6242E" w14:textId="3127DCA4" w:rsidR="009F5958" w:rsidRDefault="006A0C28">
      <w:pPr>
        <w:pStyle w:val="CommentText"/>
      </w:pPr>
      <w:hyperlink r:id="rId1" w:history="1">
        <w:r w:rsidR="009F5958" w:rsidRPr="001D239D">
          <w:rPr>
            <w:rStyle w:val="Hyperlink"/>
          </w:rPr>
          <w:t>http://www.bmj.com/content/344/bmj.e2116</w:t>
        </w:r>
      </w:hyperlink>
    </w:p>
    <w:p w14:paraId="1A09494C" w14:textId="77777777" w:rsidR="009F5958" w:rsidRDefault="009F5958">
      <w:pPr>
        <w:pStyle w:val="CommentText"/>
      </w:pPr>
    </w:p>
    <w:p w14:paraId="21C4CD70" w14:textId="0AD48738" w:rsidR="009F5958" w:rsidRDefault="006A0C28">
      <w:pPr>
        <w:pStyle w:val="CommentText"/>
      </w:pPr>
      <w:hyperlink r:id="rId2" w:history="1">
        <w:r w:rsidR="009F5958" w:rsidRPr="001D239D">
          <w:rPr>
            <w:rStyle w:val="Hyperlink"/>
          </w:rPr>
          <w:t>http://bmb.oxfordjournals.org/content/75-76/1/29.long</w:t>
        </w:r>
      </w:hyperlink>
      <w:r w:rsidR="009F5958">
        <w:t xml:space="preserve"> </w:t>
      </w:r>
    </w:p>
  </w:comment>
  <w:comment w:id="62" w:author="LaRoche, Dominic {DTIO~Tucson}" w:date="2015-03-10T10:49:00Z" w:initials="DDL">
    <w:p w14:paraId="2FCE2457" w14:textId="39A479F7" w:rsidR="004B28F4" w:rsidRDefault="004B28F4">
      <w:pPr>
        <w:pStyle w:val="CommentText"/>
      </w:pPr>
      <w:r>
        <w:rPr>
          <w:rStyle w:val="CommentReference"/>
        </w:rPr>
        <w:annotationRef/>
      </w:r>
      <w:r>
        <w:t>Probably superfluous detail here</w:t>
      </w:r>
    </w:p>
  </w:comment>
  <w:comment w:id="64" w:author="Melanie L. Bell" w:date="2015-03-10T10:49:00Z" w:initials="MLB">
    <w:p w14:paraId="0E218294" w14:textId="30ACD4B7" w:rsidR="00261E02" w:rsidRDefault="00261E02">
      <w:pPr>
        <w:pStyle w:val="CommentText"/>
      </w:pPr>
      <w:r>
        <w:rPr>
          <w:rStyle w:val="CommentReference"/>
        </w:rPr>
        <w:annotationRef/>
      </w:r>
      <w:r>
        <w:t>You know you are doing a subgroup analysis here, and have not actually tested these statements with an interaction term… but maybe it doesn’t matter</w:t>
      </w:r>
    </w:p>
  </w:comment>
  <w:comment w:id="65" w:author="LaRoche, Dominic {DTIO~Tucson}" w:date="2015-03-10T10:49:00Z" w:initials="DDL">
    <w:p w14:paraId="65FB8562" w14:textId="79D57A4D" w:rsidR="00EE5B93" w:rsidRDefault="00EE5B93">
      <w:pPr>
        <w:pStyle w:val="CommentText"/>
      </w:pPr>
      <w:r>
        <w:rPr>
          <w:rStyle w:val="CommentReference"/>
        </w:rPr>
        <w:annotationRef/>
      </w:r>
      <w:r w:rsidR="00703CA0">
        <w:t xml:space="preserve">I </w:t>
      </w:r>
      <w:r w:rsidR="004108CB">
        <w:t xml:space="preserve">did do a global model with an interaction term </w:t>
      </w:r>
      <w:r w:rsidR="005A10C1">
        <w:t xml:space="preserve">between site and combined risk </w:t>
      </w:r>
      <w:r w:rsidR="004108CB">
        <w:t>(which was not significant for either intervention)</w:t>
      </w:r>
      <w:r w:rsidR="005A10C1">
        <w:t>. But the interpretation of that model was complicated by the very different proportion of interventions between the two sites.  I thought it would be better to separate the sites and interpret the results within each site and avoid going down the road of explaining the large site effect.  Perhaps I need to change the intro since it kind of implies a direct comparison when all I really do here is a qualitative comparison.</w:t>
      </w:r>
    </w:p>
    <w:p w14:paraId="2898000F" w14:textId="77777777" w:rsidR="00F9287E" w:rsidRDefault="00F9287E">
      <w:pPr>
        <w:pStyle w:val="CommentText"/>
      </w:pPr>
    </w:p>
    <w:p w14:paraId="39C79D63" w14:textId="1912DC4C" w:rsidR="00F9287E" w:rsidRDefault="00F9287E">
      <w:pPr>
        <w:pStyle w:val="CommentText"/>
      </w:pPr>
      <w:r>
        <w:t>MB: Why don’t we leave it and see if a reviewer calls us on it.</w:t>
      </w:r>
    </w:p>
  </w:comment>
  <w:comment w:id="74" w:author="Kacey Ernst" w:date="2015-03-10T10:49:00Z" w:initials="KE">
    <w:p w14:paraId="58198B31" w14:textId="3B54F912" w:rsidR="006E6448" w:rsidRDefault="006E6448">
      <w:pPr>
        <w:pStyle w:val="CommentText"/>
      </w:pPr>
      <w:r>
        <w:rPr>
          <w:rStyle w:val="CommentReference"/>
        </w:rPr>
        <w:annotationRef/>
      </w:r>
      <w:r>
        <w:t>Maybe switch the order? In the other figures endemic comes first. Just makes it easier for the reader.</w:t>
      </w:r>
    </w:p>
  </w:comment>
  <w:comment w:id="76" w:author="Melanie L. Bell" w:date="2015-03-10T10:49:00Z" w:initials="MLB">
    <w:p w14:paraId="1821DC87" w14:textId="285FB862" w:rsidR="00F33453" w:rsidRDefault="00F33453">
      <w:pPr>
        <w:pStyle w:val="CommentText"/>
      </w:pPr>
      <w:r>
        <w:rPr>
          <w:rStyle w:val="CommentReference"/>
        </w:rPr>
        <w:annotationRef/>
      </w:r>
      <w:r>
        <w:t>You didn’t mention the methods for this graph. Maybe not needed? The term “density” might confuse, and the x axis might need to explicitly say that it is in SD units.</w:t>
      </w:r>
    </w:p>
  </w:comment>
  <w:comment w:id="77" w:author="LaRoche, Dominic {DTIO~Tucson}" w:date="2015-03-10T10:49:00Z" w:initials="DDL">
    <w:p w14:paraId="1D09630B" w14:textId="0D5008E6" w:rsidR="002567D5" w:rsidRDefault="002567D5">
      <w:pPr>
        <w:pStyle w:val="CommentText"/>
      </w:pPr>
      <w:r>
        <w:rPr>
          <w:rStyle w:val="CommentReference"/>
        </w:rPr>
        <w:annotationRef/>
      </w:r>
      <w:r>
        <w:t>Not sure what to replace “density”with?  “proportion of population with risk score”?</w:t>
      </w:r>
    </w:p>
  </w:comment>
  <w:comment w:id="78" w:author="LaRoche, Dominic {DTIO~Tucson}" w:date="2015-03-10T10:49:00Z" w:initials="DDL">
    <w:p w14:paraId="1EB5492C" w14:textId="0490DD9E" w:rsidR="00555D4D" w:rsidRDefault="00555D4D">
      <w:pPr>
        <w:pStyle w:val="CommentText"/>
      </w:pPr>
      <w:r>
        <w:rPr>
          <w:rStyle w:val="CommentReference"/>
        </w:rPr>
        <w:annotationRef/>
      </w:r>
      <w:r>
        <w:t>Would this suffice for a methods??  I didn’t want to go into detail in the text since it isn’t really critical to ur results buit rather just a helpful comparison.  I could just remove the bottom panel all together if you think it isn’t helpful without the associated methods.</w:t>
      </w:r>
    </w:p>
  </w:comment>
  <w:comment w:id="79" w:author="Kacey Ernst" w:date="2015-03-10T10:49:00Z" w:initials="KE">
    <w:p w14:paraId="534483A2" w14:textId="20BEB6F3" w:rsidR="006E6448" w:rsidRDefault="006E6448">
      <w:pPr>
        <w:pStyle w:val="CommentText"/>
      </w:pPr>
      <w:r>
        <w:rPr>
          <w:rStyle w:val="CommentReference"/>
        </w:rPr>
        <w:annotationRef/>
      </w:r>
      <w:r>
        <w:t xml:space="preserve">I like it and I think that it is interpretable from what is given. I say we leave it in for now.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3EC5F" w14:textId="77777777" w:rsidR="006A0C28" w:rsidRDefault="006A0C28" w:rsidP="00512062">
      <w:pPr>
        <w:spacing w:after="0" w:line="240" w:lineRule="auto"/>
      </w:pPr>
      <w:r>
        <w:separator/>
      </w:r>
    </w:p>
  </w:endnote>
  <w:endnote w:type="continuationSeparator" w:id="0">
    <w:p w14:paraId="48B96071" w14:textId="77777777" w:rsidR="006A0C28" w:rsidRDefault="006A0C28" w:rsidP="00512062">
      <w:pPr>
        <w:spacing w:after="0" w:line="240" w:lineRule="auto"/>
      </w:pPr>
      <w:r>
        <w:continuationSeparator/>
      </w:r>
    </w:p>
  </w:endnote>
  <w:endnote w:type="continuationNotice" w:id="1">
    <w:p w14:paraId="76C97CBD" w14:textId="77777777" w:rsidR="006A0C28" w:rsidRDefault="006A0C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7601C0">
          <w:rPr>
            <w:noProof/>
          </w:rPr>
          <w:t>1</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A973E" w14:textId="77777777" w:rsidR="006A0C28" w:rsidRDefault="006A0C28" w:rsidP="00512062">
      <w:pPr>
        <w:spacing w:after="0" w:line="240" w:lineRule="auto"/>
      </w:pPr>
      <w:r>
        <w:separator/>
      </w:r>
    </w:p>
  </w:footnote>
  <w:footnote w:type="continuationSeparator" w:id="0">
    <w:p w14:paraId="3871DEB6" w14:textId="77777777" w:rsidR="006A0C28" w:rsidRDefault="006A0C28" w:rsidP="00512062">
      <w:pPr>
        <w:spacing w:after="0" w:line="240" w:lineRule="auto"/>
      </w:pPr>
      <w:r>
        <w:continuationSeparator/>
      </w:r>
    </w:p>
  </w:footnote>
  <w:footnote w:type="continuationNotice" w:id="1">
    <w:p w14:paraId="7081271F" w14:textId="77777777" w:rsidR="006A0C28" w:rsidRDefault="006A0C28">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1389"/>
    <w:rsid w:val="00042631"/>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75D6"/>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52A55"/>
    <w:rsid w:val="00362DD5"/>
    <w:rsid w:val="0036747F"/>
    <w:rsid w:val="003759F1"/>
    <w:rsid w:val="00375A11"/>
    <w:rsid w:val="0038146F"/>
    <w:rsid w:val="00381903"/>
    <w:rsid w:val="00390641"/>
    <w:rsid w:val="00395F85"/>
    <w:rsid w:val="003A72CB"/>
    <w:rsid w:val="003A7A63"/>
    <w:rsid w:val="003A7C93"/>
    <w:rsid w:val="003C1217"/>
    <w:rsid w:val="003C1287"/>
    <w:rsid w:val="003C2F73"/>
    <w:rsid w:val="003C4323"/>
    <w:rsid w:val="003C50EC"/>
    <w:rsid w:val="003C7BA6"/>
    <w:rsid w:val="003D2C67"/>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44408"/>
    <w:rsid w:val="00552FEA"/>
    <w:rsid w:val="00555D4D"/>
    <w:rsid w:val="005612B1"/>
    <w:rsid w:val="005652AF"/>
    <w:rsid w:val="00572645"/>
    <w:rsid w:val="00583BBC"/>
    <w:rsid w:val="00586872"/>
    <w:rsid w:val="005A0044"/>
    <w:rsid w:val="005A10C1"/>
    <w:rsid w:val="005A1E22"/>
    <w:rsid w:val="005A2908"/>
    <w:rsid w:val="005A5D47"/>
    <w:rsid w:val="005A65E5"/>
    <w:rsid w:val="005A66B7"/>
    <w:rsid w:val="005B1BBC"/>
    <w:rsid w:val="005B46C6"/>
    <w:rsid w:val="005B46E0"/>
    <w:rsid w:val="005D3563"/>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D4160"/>
    <w:rsid w:val="008E6FD9"/>
    <w:rsid w:val="008F09BE"/>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22335"/>
    <w:rsid w:val="00A2517A"/>
    <w:rsid w:val="00A26190"/>
    <w:rsid w:val="00A369C7"/>
    <w:rsid w:val="00A51DB4"/>
    <w:rsid w:val="00A642ED"/>
    <w:rsid w:val="00A668B8"/>
    <w:rsid w:val="00A70129"/>
    <w:rsid w:val="00A808A4"/>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E12B8C"/>
    <w:rsid w:val="00E14FAC"/>
    <w:rsid w:val="00E1505F"/>
    <w:rsid w:val="00E16D1E"/>
    <w:rsid w:val="00E25D8C"/>
    <w:rsid w:val="00E3597B"/>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9083C"/>
    <w:rsid w:val="00F9243B"/>
    <w:rsid w:val="00F9287E"/>
    <w:rsid w:val="00F93E9B"/>
    <w:rsid w:val="00FA1090"/>
    <w:rsid w:val="00FA4D27"/>
    <w:rsid w:val="00FB1C9D"/>
    <w:rsid w:val="00FB59E3"/>
    <w:rsid w:val="00FC144C"/>
    <w:rsid w:val="00FC1CD6"/>
    <w:rsid w:val="00FC237C"/>
    <w:rsid w:val="00FC3700"/>
    <w:rsid w:val="00FC37E8"/>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bmb.oxfordjournals.org/content/75-76/1/29.long" TargetMode="External"/><Relationship Id="rId1" Type="http://schemas.openxmlformats.org/officeDocument/2006/relationships/hyperlink" Target="http://www.bmj.com/content/344/bmj.e2116"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package=r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projec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pdaac.usgs.gov"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9273-C260-4FA9-9CB6-D9A5101A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Kacey Ernst</cp:lastModifiedBy>
  <cp:revision>2</cp:revision>
  <dcterms:created xsi:type="dcterms:W3CDTF">2015-03-10T18:50:00Z</dcterms:created>
  <dcterms:modified xsi:type="dcterms:W3CDTF">2015-03-10T18:50:00Z</dcterms:modified>
</cp:coreProperties>
</file>