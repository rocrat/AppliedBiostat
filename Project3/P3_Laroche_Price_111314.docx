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6967B" w14:textId="3F619009" w:rsidR="005259B9" w:rsidRPr="00D340E0" w:rsidRDefault="005259B9" w:rsidP="005259B9">
      <w:pPr>
        <w:rPr>
          <w:rFonts w:ascii="Garamond" w:hAnsi="Garamond" w:cs="Times New Roman"/>
        </w:rPr>
      </w:pPr>
      <w:r w:rsidRPr="00D340E0">
        <w:rPr>
          <w:rFonts w:ascii="Garamond" w:hAnsi="Garamond" w:cs="Times New Roman"/>
          <w:color w:val="000000"/>
        </w:rPr>
        <w:t xml:space="preserve">Dominic </w:t>
      </w:r>
      <w:proofErr w:type="spellStart"/>
      <w:proofErr w:type="gramStart"/>
      <w:r w:rsidRPr="00D340E0">
        <w:rPr>
          <w:rFonts w:ascii="Garamond" w:hAnsi="Garamond" w:cs="Times New Roman"/>
          <w:color w:val="000000"/>
        </w:rPr>
        <w:t>La</w:t>
      </w:r>
      <w:ins w:id="0" w:author="LaRoche, Dominic {DTIO~Tucson}" w:date="2014-11-13T12:35:00Z">
        <w:r w:rsidR="00E84916">
          <w:rPr>
            <w:rFonts w:ascii="Garamond" w:hAnsi="Garamond" w:cs="Times New Roman"/>
            <w:color w:val="000000"/>
          </w:rPr>
          <w:t>R</w:t>
        </w:r>
      </w:ins>
      <w:proofErr w:type="gramEnd"/>
      <w:del w:id="1" w:author="LaRoche, Dominic {DTIO~Tucson}" w:date="2014-11-13T12:35:00Z">
        <w:r w:rsidRPr="00D340E0" w:rsidDel="00E84916">
          <w:rPr>
            <w:rFonts w:ascii="Garamond" w:hAnsi="Garamond" w:cs="Times New Roman"/>
            <w:color w:val="000000"/>
          </w:rPr>
          <w:delText>r</w:delText>
        </w:r>
      </w:del>
      <w:r w:rsidRPr="00D340E0">
        <w:rPr>
          <w:rFonts w:ascii="Garamond" w:hAnsi="Garamond" w:cs="Times New Roman"/>
          <w:color w:val="000000"/>
        </w:rPr>
        <w:t>oche</w:t>
      </w:r>
      <w:proofErr w:type="spellEnd"/>
    </w:p>
    <w:p w14:paraId="3107DE5A" w14:textId="77777777" w:rsidR="005259B9" w:rsidRPr="00D340E0" w:rsidRDefault="005259B9" w:rsidP="005259B9">
      <w:pPr>
        <w:rPr>
          <w:rFonts w:ascii="Garamond" w:hAnsi="Garamond" w:cs="Times New Roman"/>
        </w:rPr>
      </w:pPr>
      <w:proofErr w:type="spellStart"/>
      <w:r w:rsidRPr="00D340E0">
        <w:rPr>
          <w:rFonts w:ascii="Garamond" w:hAnsi="Garamond" w:cs="Times New Roman"/>
          <w:color w:val="000000"/>
        </w:rPr>
        <w:t>Elinora</w:t>
      </w:r>
      <w:proofErr w:type="spellEnd"/>
      <w:r w:rsidRPr="00D340E0">
        <w:rPr>
          <w:rFonts w:ascii="Garamond" w:hAnsi="Garamond" w:cs="Times New Roman"/>
          <w:color w:val="000000"/>
        </w:rPr>
        <w:t xml:space="preserve"> Price</w:t>
      </w:r>
    </w:p>
    <w:p w14:paraId="15E9EB3B" w14:textId="77777777" w:rsidR="005259B9" w:rsidRPr="00D340E0" w:rsidRDefault="005259B9" w:rsidP="005259B9">
      <w:pPr>
        <w:rPr>
          <w:rFonts w:ascii="Garamond" w:hAnsi="Garamond" w:cs="Times New Roman"/>
        </w:rPr>
      </w:pPr>
      <w:r w:rsidRPr="00D340E0">
        <w:rPr>
          <w:rFonts w:ascii="Garamond" w:hAnsi="Garamond" w:cs="Times New Roman"/>
          <w:color w:val="000000"/>
        </w:rPr>
        <w:t>CPH 576C</w:t>
      </w:r>
    </w:p>
    <w:p w14:paraId="49F1E351" w14:textId="77777777" w:rsidR="005259B9" w:rsidRPr="00D340E0" w:rsidRDefault="005259B9" w:rsidP="005259B9">
      <w:pPr>
        <w:rPr>
          <w:rFonts w:ascii="Garamond" w:hAnsi="Garamond" w:cs="Times New Roman"/>
        </w:rPr>
      </w:pPr>
      <w:r w:rsidRPr="00D340E0">
        <w:rPr>
          <w:rFonts w:ascii="Garamond" w:hAnsi="Garamond" w:cs="Times New Roman"/>
          <w:color w:val="000000"/>
        </w:rPr>
        <w:t>Project 3</w:t>
      </w:r>
    </w:p>
    <w:p w14:paraId="5FAA6CB2" w14:textId="77777777" w:rsidR="005259B9" w:rsidRPr="00D340E0" w:rsidRDefault="005259B9" w:rsidP="005259B9">
      <w:pPr>
        <w:rPr>
          <w:rFonts w:ascii="Garamond" w:hAnsi="Garamond" w:cs="Times New Roman"/>
        </w:rPr>
      </w:pPr>
      <w:r w:rsidRPr="00D340E0">
        <w:rPr>
          <w:rFonts w:ascii="Garamond" w:hAnsi="Garamond" w:cs="Times New Roman"/>
          <w:color w:val="000000"/>
        </w:rPr>
        <w:t>11/12/14</w:t>
      </w:r>
    </w:p>
    <w:p w14:paraId="2818D370" w14:textId="77777777" w:rsidR="005259B9" w:rsidRPr="00D340E0" w:rsidRDefault="005259B9" w:rsidP="005259B9">
      <w:pPr>
        <w:rPr>
          <w:rFonts w:ascii="Garamond" w:hAnsi="Garamond" w:cs="Times New Roman"/>
          <w:color w:val="000000"/>
        </w:rPr>
      </w:pPr>
    </w:p>
    <w:p w14:paraId="5B74434E" w14:textId="77777777" w:rsidR="005259B9" w:rsidRPr="00D340E0" w:rsidRDefault="005259B9" w:rsidP="005259B9">
      <w:pPr>
        <w:rPr>
          <w:rFonts w:ascii="Garamond" w:hAnsi="Garamond" w:cs="Times New Roman"/>
        </w:rPr>
      </w:pPr>
      <w:r w:rsidRPr="00D340E0">
        <w:rPr>
          <w:rFonts w:ascii="Garamond" w:hAnsi="Garamond" w:cs="Times New Roman"/>
          <w:color w:val="000000"/>
        </w:rPr>
        <w:t>Longitudinal Analysis of Quality of Life in Advanced Lung Cancer Patients</w:t>
      </w:r>
    </w:p>
    <w:p w14:paraId="1646FC74" w14:textId="77777777" w:rsidR="005259B9" w:rsidRPr="00D340E0" w:rsidRDefault="005259B9" w:rsidP="005259B9">
      <w:pPr>
        <w:rPr>
          <w:rFonts w:ascii="Garamond" w:hAnsi="Garamond" w:cs="Times New Roman"/>
        </w:rPr>
      </w:pPr>
      <w:r w:rsidRPr="00D340E0">
        <w:rPr>
          <w:rFonts w:ascii="Garamond" w:hAnsi="Garamond" w:cs="Times New Roman"/>
          <w:color w:val="000000"/>
        </w:rPr>
        <w:t>In the study of cancer and its treatment, quality of life of patients undergoing treatment has become an important area of interest.  However, assessment of quality of life over a treatment period is intrinsically complicated by loss of observations, especially due to severe illness or death.   In this study we evaluate and compare the quality of life of over time of advanced lung cancer patients enrolled in a randomized control trial of an experimental chemotherapy treatment.</w:t>
      </w:r>
    </w:p>
    <w:p w14:paraId="3C4F9DF2" w14:textId="77777777" w:rsidR="005259B9" w:rsidRPr="00D340E0" w:rsidRDefault="005259B9" w:rsidP="005259B9">
      <w:pPr>
        <w:rPr>
          <w:rFonts w:ascii="Garamond" w:hAnsi="Garamond" w:cs="Times New Roman"/>
        </w:rPr>
      </w:pPr>
    </w:p>
    <w:p w14:paraId="556B2268" w14:textId="77777777" w:rsidR="005259B9" w:rsidRPr="00D340E0" w:rsidRDefault="005259B9" w:rsidP="005259B9">
      <w:pPr>
        <w:rPr>
          <w:rFonts w:ascii="Garamond" w:hAnsi="Garamond" w:cs="Times New Roman"/>
        </w:rPr>
      </w:pPr>
      <w:r w:rsidRPr="00D340E0">
        <w:rPr>
          <w:rFonts w:ascii="Garamond" w:hAnsi="Garamond" w:cs="Times New Roman"/>
          <w:color w:val="000000"/>
        </w:rPr>
        <w:t>METHODS</w:t>
      </w:r>
    </w:p>
    <w:p w14:paraId="0A13D34A" w14:textId="77777777" w:rsidR="005259B9" w:rsidRPr="00D340E0" w:rsidRDefault="005259B9" w:rsidP="005259B9">
      <w:pPr>
        <w:rPr>
          <w:rFonts w:ascii="Garamond" w:hAnsi="Garamond" w:cs="Times New Roman"/>
        </w:rPr>
      </w:pPr>
      <w:r w:rsidRPr="00D340E0">
        <w:rPr>
          <w:rFonts w:ascii="Garamond" w:hAnsi="Garamond" w:cs="Times New Roman"/>
          <w:i/>
          <w:color w:val="000000"/>
        </w:rPr>
        <w:t>Participants:</w:t>
      </w:r>
      <w:r w:rsidRPr="00D340E0">
        <w:rPr>
          <w:rFonts w:ascii="Garamond" w:hAnsi="Garamond" w:cs="Times New Roman"/>
          <w:color w:val="000000"/>
        </w:rPr>
        <w:t xml:space="preserve"> Participants consist of 525 patients enrolled in a randomized control study by the Eastern Cooperative Oncology Group.  In order to be eligible, patients had confirmed stage IIIB or IV stage non squamous cell lung cancer, no brain metastases, no previous chemotherapy treatment, and no history of malignant disease (with exception of certain skin and cervix types).</w:t>
      </w:r>
    </w:p>
    <w:p w14:paraId="359D79C0" w14:textId="77777777" w:rsidR="005259B9" w:rsidRPr="00D340E0" w:rsidRDefault="005259B9" w:rsidP="005259B9">
      <w:pPr>
        <w:rPr>
          <w:rFonts w:ascii="Garamond" w:hAnsi="Garamond" w:cs="Times New Roman"/>
          <w:i/>
          <w:iCs/>
          <w:color w:val="000000"/>
        </w:rPr>
      </w:pPr>
    </w:p>
    <w:p w14:paraId="7554999B" w14:textId="18094FFA" w:rsidR="005259B9" w:rsidRPr="00D340E0" w:rsidRDefault="005259B9" w:rsidP="005259B9">
      <w:pPr>
        <w:rPr>
          <w:rFonts w:ascii="Garamond" w:hAnsi="Garamond" w:cs="Times New Roman"/>
        </w:rPr>
      </w:pPr>
      <w:r w:rsidRPr="00D340E0">
        <w:rPr>
          <w:rFonts w:ascii="Garamond" w:hAnsi="Garamond" w:cs="Times New Roman"/>
          <w:i/>
          <w:iCs/>
          <w:color w:val="000000"/>
        </w:rPr>
        <w:t xml:space="preserve">Study Design: </w:t>
      </w:r>
      <w:r w:rsidRPr="00D340E0">
        <w:rPr>
          <w:rFonts w:ascii="Garamond" w:hAnsi="Garamond" w:cs="Times New Roman"/>
          <w:color w:val="000000"/>
        </w:rPr>
        <w:t xml:space="preserve">Patients were randomly assigned to either the control condition, traditional chemotherapy treatment of paclitaxel plus </w:t>
      </w:r>
      <w:proofErr w:type="spellStart"/>
      <w:r w:rsidRPr="00D340E0">
        <w:rPr>
          <w:rFonts w:ascii="Garamond" w:hAnsi="Garamond" w:cs="Times New Roman"/>
          <w:color w:val="000000"/>
        </w:rPr>
        <w:t>cisplatin</w:t>
      </w:r>
      <w:proofErr w:type="spellEnd"/>
      <w:r w:rsidRPr="00D340E0">
        <w:rPr>
          <w:rFonts w:ascii="Garamond" w:hAnsi="Garamond" w:cs="Times New Roman"/>
          <w:color w:val="000000"/>
        </w:rPr>
        <w:t xml:space="preserve"> (n=125), or to one of two dose versions of the experimental treatment condition, </w:t>
      </w:r>
      <w:proofErr w:type="spellStart"/>
      <w:r w:rsidRPr="00D340E0">
        <w:rPr>
          <w:rFonts w:ascii="Garamond" w:hAnsi="Garamond" w:cs="Times New Roman"/>
          <w:color w:val="000000"/>
        </w:rPr>
        <w:t>etoposide</w:t>
      </w:r>
      <w:proofErr w:type="spellEnd"/>
      <w:r w:rsidRPr="00D340E0">
        <w:rPr>
          <w:rFonts w:ascii="Garamond" w:hAnsi="Garamond" w:cs="Times New Roman"/>
          <w:color w:val="000000"/>
        </w:rPr>
        <w:t xml:space="preserve"> plus </w:t>
      </w:r>
      <w:proofErr w:type="spellStart"/>
      <w:r w:rsidRPr="00D340E0">
        <w:rPr>
          <w:rFonts w:ascii="Garamond" w:hAnsi="Garamond" w:cs="Times New Roman"/>
          <w:color w:val="000000"/>
        </w:rPr>
        <w:t>cisplatin</w:t>
      </w:r>
      <w:proofErr w:type="spellEnd"/>
      <w:r w:rsidRPr="00D340E0">
        <w:rPr>
          <w:rFonts w:ascii="Garamond" w:hAnsi="Garamond" w:cs="Times New Roman"/>
          <w:color w:val="000000"/>
        </w:rPr>
        <w:t xml:space="preserve"> (n=250).  Patients’ quality of life was assessed at four </w:t>
      </w:r>
      <w:proofErr w:type="spellStart"/>
      <w:r w:rsidRPr="00D340E0">
        <w:rPr>
          <w:rFonts w:ascii="Garamond" w:hAnsi="Garamond" w:cs="Times New Roman"/>
          <w:color w:val="000000"/>
        </w:rPr>
        <w:t>timepoints</w:t>
      </w:r>
      <w:proofErr w:type="spellEnd"/>
      <w:r w:rsidRPr="00D340E0">
        <w:rPr>
          <w:rFonts w:ascii="Garamond" w:hAnsi="Garamond" w:cs="Times New Roman"/>
          <w:color w:val="000000"/>
        </w:rPr>
        <w:t>: baseline, 6 weeks, 12 weeks, and 26 weeks.  If quality of life measures were not collected at any time</w:t>
      </w:r>
      <w:ins w:id="2" w:author="LaRoche, Dominic {DTIO~Tucson}" w:date="2014-11-13T12:48:00Z">
        <w:r w:rsidR="008F41A7">
          <w:rPr>
            <w:rFonts w:ascii="Garamond" w:hAnsi="Garamond" w:cs="Times New Roman"/>
            <w:color w:val="000000"/>
          </w:rPr>
          <w:t>-</w:t>
        </w:r>
      </w:ins>
      <w:del w:id="3" w:author="LaRoche, Dominic {DTIO~Tucson}" w:date="2014-11-13T12:48:00Z">
        <w:r w:rsidRPr="00D340E0" w:rsidDel="008F41A7">
          <w:rPr>
            <w:rFonts w:ascii="Garamond" w:hAnsi="Garamond" w:cs="Times New Roman"/>
            <w:color w:val="000000"/>
          </w:rPr>
          <w:delText xml:space="preserve"> </w:delText>
        </w:r>
      </w:del>
      <w:r w:rsidRPr="00D340E0">
        <w:rPr>
          <w:rFonts w:ascii="Garamond" w:hAnsi="Garamond" w:cs="Times New Roman"/>
          <w:color w:val="000000"/>
        </w:rPr>
        <w:t>point, the reason for the missing observation was noted.  Reasons included: refusal, language, staff unavailable, staff oversight, patient felt too ill, staff felt patient was too ill, and patient expired.</w:t>
      </w:r>
    </w:p>
    <w:p w14:paraId="4995CDDD" w14:textId="77777777" w:rsidR="005259B9" w:rsidRPr="00D340E0" w:rsidRDefault="005259B9" w:rsidP="005259B9">
      <w:pPr>
        <w:rPr>
          <w:rFonts w:ascii="Garamond" w:eastAsia="Times New Roman" w:hAnsi="Garamond" w:cs="Times New Roman"/>
        </w:rPr>
      </w:pPr>
    </w:p>
    <w:p w14:paraId="1307692F" w14:textId="77777777" w:rsidR="005259B9" w:rsidRPr="00D340E0" w:rsidRDefault="005259B9" w:rsidP="005259B9">
      <w:pPr>
        <w:rPr>
          <w:rFonts w:ascii="Garamond" w:hAnsi="Garamond" w:cs="Times New Roman"/>
        </w:rPr>
      </w:pPr>
      <w:r w:rsidRPr="00D340E0">
        <w:rPr>
          <w:rFonts w:ascii="Garamond" w:hAnsi="Garamond" w:cs="Times New Roman"/>
          <w:i/>
          <w:iCs/>
          <w:color w:val="000000"/>
        </w:rPr>
        <w:t>Primary Outcom</w:t>
      </w:r>
      <w:r w:rsidRPr="00D340E0">
        <w:rPr>
          <w:rFonts w:ascii="Garamond" w:hAnsi="Garamond" w:cs="Arial"/>
          <w:i/>
          <w:iCs/>
          <w:color w:val="000000"/>
        </w:rPr>
        <w:t>e</w:t>
      </w:r>
      <w:r w:rsidRPr="00D340E0">
        <w:rPr>
          <w:rFonts w:ascii="Garamond" w:hAnsi="Garamond" w:cs="Arial"/>
          <w:color w:val="000000"/>
        </w:rPr>
        <w:t>:</w:t>
      </w:r>
    </w:p>
    <w:p w14:paraId="1E5AF802" w14:textId="77777777" w:rsidR="005259B9" w:rsidRPr="00D340E0" w:rsidRDefault="005259B9" w:rsidP="005259B9">
      <w:pPr>
        <w:rPr>
          <w:rFonts w:ascii="Garamond" w:hAnsi="Garamond" w:cs="Times New Roman"/>
        </w:rPr>
      </w:pPr>
      <w:r w:rsidRPr="00D340E0">
        <w:rPr>
          <w:rFonts w:ascii="Garamond" w:hAnsi="Garamond" w:cs="Times New Roman"/>
          <w:i/>
          <w:iCs/>
          <w:color w:val="000000"/>
        </w:rPr>
        <w:t>Summary health-related quality of life score</w:t>
      </w:r>
      <w:r w:rsidRPr="00D340E0">
        <w:rPr>
          <w:rFonts w:ascii="Garamond" w:hAnsi="Garamond" w:cs="Times New Roman"/>
          <w:color w:val="000000"/>
        </w:rPr>
        <w:t xml:space="preserve"> (QOL) is an index score, 1 to 100, based on the Functional Assessment of Cancer Therapy-Lung (FACT-L) questionnaire and consisting of subscales of: physical well-being, functional well-being, and lung cancer-related concerns.  The FACT-L also included social well-being and emotional well-being subscales that did not factor into the summary QOL index score. Higher values indicate higher quality of life.</w:t>
      </w:r>
    </w:p>
    <w:p w14:paraId="22E92697" w14:textId="77777777" w:rsidR="005259B9" w:rsidRPr="00D340E0" w:rsidRDefault="005259B9" w:rsidP="005259B9">
      <w:pPr>
        <w:rPr>
          <w:rFonts w:ascii="Garamond" w:eastAsia="Times New Roman" w:hAnsi="Garamond" w:cs="Times New Roman"/>
        </w:rPr>
      </w:pPr>
    </w:p>
    <w:p w14:paraId="657A3BBB" w14:textId="77777777" w:rsidR="005259B9" w:rsidRPr="00D340E0" w:rsidRDefault="005259B9" w:rsidP="005259B9">
      <w:pPr>
        <w:rPr>
          <w:rFonts w:ascii="Garamond" w:hAnsi="Garamond" w:cs="Times New Roman"/>
        </w:rPr>
      </w:pPr>
      <w:r w:rsidRPr="00D340E0">
        <w:rPr>
          <w:rFonts w:ascii="Garamond" w:hAnsi="Garamond" w:cs="Times New Roman"/>
          <w:i/>
          <w:iCs/>
          <w:color w:val="000000"/>
        </w:rPr>
        <w:t>Measured Auxiliary Variables:</w:t>
      </w:r>
    </w:p>
    <w:p w14:paraId="1D525CB6" w14:textId="77777777" w:rsidR="005259B9" w:rsidRPr="00D340E0" w:rsidRDefault="005259B9" w:rsidP="005259B9">
      <w:pPr>
        <w:rPr>
          <w:rFonts w:ascii="Garamond" w:hAnsi="Garamond" w:cs="Times New Roman"/>
        </w:rPr>
      </w:pPr>
      <w:r w:rsidRPr="00D340E0">
        <w:rPr>
          <w:rFonts w:ascii="Garamond" w:hAnsi="Garamond" w:cs="Times New Roman"/>
          <w:color w:val="000000"/>
        </w:rPr>
        <w:t>In addition to the primary outcome (QOL), several auxiliary variables were also measured including:</w:t>
      </w:r>
      <w:r w:rsidRPr="00D340E0">
        <w:rPr>
          <w:rFonts w:ascii="Garamond" w:hAnsi="Garamond" w:cs="Times New Roman"/>
        </w:rPr>
        <w:t xml:space="preserve"> </w:t>
      </w:r>
      <w:r w:rsidRPr="00D340E0">
        <w:rPr>
          <w:rFonts w:ascii="Garamond" w:hAnsi="Garamond" w:cs="Times New Roman"/>
          <w:color w:val="000000"/>
        </w:rPr>
        <w:t xml:space="preserve">duration of survival (days), maximum CTC toxicity, prior radiation treatment, metastatic disease symptoms, systemic symptoms, and number of cycles of chemotherapy. </w:t>
      </w:r>
      <w:bookmarkStart w:id="4" w:name="OLE_LINK2"/>
      <w:r w:rsidRPr="00D340E0">
        <w:rPr>
          <w:rFonts w:ascii="Garamond" w:hAnsi="Garamond" w:cs="Times New Roman"/>
          <w:color w:val="000000"/>
        </w:rPr>
        <w:t>While some of these measures such as prior radiation treatment were collected at baseline, most of these measures such as duration of survival, maximum CTC toxicity, and number of cycles of chemotherapy were collected during and after the trial period.</w:t>
      </w:r>
    </w:p>
    <w:bookmarkEnd w:id="4"/>
    <w:p w14:paraId="7BBB7B8B" w14:textId="77777777" w:rsidR="005259B9" w:rsidRPr="00D340E0" w:rsidRDefault="005259B9" w:rsidP="005259B9">
      <w:pPr>
        <w:rPr>
          <w:rFonts w:ascii="Garamond" w:hAnsi="Garamond" w:cs="Times New Roman"/>
          <w:i/>
          <w:iCs/>
          <w:color w:val="000000"/>
        </w:rPr>
      </w:pPr>
    </w:p>
    <w:p w14:paraId="627F83FF" w14:textId="77777777" w:rsidR="005259B9" w:rsidRPr="00D340E0" w:rsidRDefault="005259B9" w:rsidP="005259B9">
      <w:pPr>
        <w:rPr>
          <w:rFonts w:ascii="Garamond" w:hAnsi="Garamond" w:cs="Times New Roman"/>
        </w:rPr>
      </w:pPr>
      <w:r w:rsidRPr="00D340E0">
        <w:rPr>
          <w:rFonts w:ascii="Garamond" w:hAnsi="Garamond" w:cs="Times New Roman"/>
          <w:i/>
          <w:iCs/>
          <w:color w:val="000000"/>
        </w:rPr>
        <w:t>Statistical Methods</w:t>
      </w:r>
      <w:r w:rsidRPr="00D340E0">
        <w:rPr>
          <w:rFonts w:ascii="Garamond" w:hAnsi="Garamond" w:cs="Times New Roman"/>
          <w:color w:val="000000"/>
        </w:rPr>
        <w:t>:</w:t>
      </w:r>
    </w:p>
    <w:p w14:paraId="50F7BB42" w14:textId="3A0A39C3" w:rsidR="005259B9" w:rsidRPr="00D340E0" w:rsidRDefault="005259B9" w:rsidP="005259B9">
      <w:pPr>
        <w:rPr>
          <w:rFonts w:ascii="Garamond" w:hAnsi="Garamond" w:cs="Times New Roman"/>
        </w:rPr>
      </w:pPr>
      <w:r w:rsidRPr="00D340E0">
        <w:rPr>
          <w:rFonts w:ascii="Garamond" w:hAnsi="Garamond" w:cs="Times New Roman"/>
          <w:color w:val="000000"/>
        </w:rPr>
        <w:t>For primary analysis, we examine QOL over the three post-baseline time periods using a mixed-effects model.  We allow a random-intercept for each patient and an unstructured covariance.  The random intercept allows for differences between patients at baseline.  We could not find any a priori information to justify a linear or constant change in QOL with time.  Therefore, we modeled the mean response for each treatment group at each time</w:t>
      </w:r>
      <w:ins w:id="5" w:author="LaRoche, Dominic {DTIO~Tucson}" w:date="2014-11-13T12:48:00Z">
        <w:r w:rsidR="008F41A7">
          <w:rPr>
            <w:rFonts w:ascii="Garamond" w:hAnsi="Garamond" w:cs="Times New Roman"/>
            <w:color w:val="000000"/>
          </w:rPr>
          <w:t>-</w:t>
        </w:r>
      </w:ins>
      <w:del w:id="6" w:author="LaRoche, Dominic {DTIO~Tucson}" w:date="2014-11-13T12:48:00Z">
        <w:r w:rsidRPr="00D340E0" w:rsidDel="008F41A7">
          <w:rPr>
            <w:rFonts w:ascii="Garamond" w:hAnsi="Garamond" w:cs="Times New Roman"/>
            <w:color w:val="000000"/>
          </w:rPr>
          <w:delText xml:space="preserve"> </w:delText>
        </w:r>
      </w:del>
      <w:r w:rsidRPr="00D340E0">
        <w:rPr>
          <w:rFonts w:ascii="Garamond" w:hAnsi="Garamond" w:cs="Times New Roman"/>
          <w:color w:val="000000"/>
        </w:rPr>
        <w:t xml:space="preserve">point (means model).   Estimating the means </w:t>
      </w:r>
      <w:r w:rsidRPr="00D340E0">
        <w:rPr>
          <w:rFonts w:ascii="Garamond" w:hAnsi="Garamond" w:cs="Times New Roman"/>
          <w:color w:val="000000"/>
        </w:rPr>
        <w:lastRenderedPageBreak/>
        <w:t>at each time</w:t>
      </w:r>
      <w:ins w:id="7" w:author="LaRoche, Dominic {DTIO~Tucson}" w:date="2014-11-13T12:48:00Z">
        <w:r w:rsidR="008F41A7">
          <w:rPr>
            <w:rFonts w:ascii="Garamond" w:hAnsi="Garamond" w:cs="Times New Roman"/>
            <w:color w:val="000000"/>
          </w:rPr>
          <w:t>-</w:t>
        </w:r>
      </w:ins>
      <w:del w:id="8" w:author="LaRoche, Dominic {DTIO~Tucson}" w:date="2014-11-13T12:48:00Z">
        <w:r w:rsidRPr="00D340E0" w:rsidDel="008F41A7">
          <w:rPr>
            <w:rFonts w:ascii="Garamond" w:hAnsi="Garamond" w:cs="Times New Roman"/>
            <w:color w:val="000000"/>
          </w:rPr>
          <w:delText xml:space="preserve"> </w:delText>
        </w:r>
      </w:del>
      <w:r w:rsidRPr="00D340E0">
        <w:rPr>
          <w:rFonts w:ascii="Garamond" w:hAnsi="Garamond" w:cs="Times New Roman"/>
          <w:color w:val="000000"/>
        </w:rPr>
        <w:t>point does increase the model degrees of freedom</w:t>
      </w:r>
      <w:ins w:id="9" w:author="LaRoche, Dominic {DTIO~Tucson}" w:date="2014-11-13T12:37:00Z">
        <w:r w:rsidR="00E84916">
          <w:rPr>
            <w:rFonts w:ascii="Garamond" w:hAnsi="Garamond" w:cs="Times New Roman"/>
            <w:color w:val="000000"/>
          </w:rPr>
          <w:t xml:space="preserve"> (</w:t>
        </w:r>
        <w:proofErr w:type="spellStart"/>
        <w:r w:rsidR="00E84916">
          <w:rPr>
            <w:rFonts w:ascii="Garamond" w:hAnsi="Garamond" w:cs="Times New Roman"/>
            <w:color w:val="000000"/>
          </w:rPr>
          <w:t>d.f.</w:t>
        </w:r>
        <w:proofErr w:type="spellEnd"/>
        <w:r w:rsidR="00E84916">
          <w:rPr>
            <w:rFonts w:ascii="Garamond" w:hAnsi="Garamond" w:cs="Times New Roman"/>
            <w:color w:val="000000"/>
          </w:rPr>
          <w:t>)</w:t>
        </w:r>
      </w:ins>
      <w:r w:rsidRPr="00D340E0">
        <w:rPr>
          <w:rFonts w:ascii="Garamond" w:hAnsi="Garamond" w:cs="Times New Roman"/>
          <w:color w:val="000000"/>
        </w:rPr>
        <w:t>, but with only 3 post-baseline time</w:t>
      </w:r>
      <w:ins w:id="10" w:author="LaRoche, Dominic {DTIO~Tucson}" w:date="2014-11-13T12:48:00Z">
        <w:r w:rsidR="008F41A7">
          <w:rPr>
            <w:rFonts w:ascii="Garamond" w:hAnsi="Garamond" w:cs="Times New Roman"/>
            <w:color w:val="000000"/>
          </w:rPr>
          <w:t>-</w:t>
        </w:r>
      </w:ins>
      <w:del w:id="11" w:author="LaRoche, Dominic {DTIO~Tucson}" w:date="2014-11-13T12:48:00Z">
        <w:r w:rsidRPr="00D340E0" w:rsidDel="008F41A7">
          <w:rPr>
            <w:rFonts w:ascii="Garamond" w:hAnsi="Garamond" w:cs="Times New Roman"/>
            <w:color w:val="000000"/>
          </w:rPr>
          <w:delText xml:space="preserve"> </w:delText>
        </w:r>
      </w:del>
      <w:r w:rsidRPr="00D340E0">
        <w:rPr>
          <w:rFonts w:ascii="Garamond" w:hAnsi="Garamond" w:cs="Times New Roman"/>
          <w:color w:val="000000"/>
        </w:rPr>
        <w:t xml:space="preserve">points and 525 cases we did not feel that the reduction on power (from an increase in 5 model </w:t>
      </w:r>
      <w:proofErr w:type="spellStart"/>
      <w:r w:rsidRPr="00D340E0">
        <w:rPr>
          <w:rFonts w:ascii="Garamond" w:hAnsi="Garamond" w:cs="Times New Roman"/>
          <w:color w:val="000000"/>
        </w:rPr>
        <w:t>d.f.</w:t>
      </w:r>
      <w:proofErr w:type="spellEnd"/>
      <w:r w:rsidRPr="00D340E0">
        <w:rPr>
          <w:rFonts w:ascii="Garamond" w:hAnsi="Garamond" w:cs="Times New Roman"/>
          <w:color w:val="000000"/>
        </w:rPr>
        <w:t>) would justify the strong assumption a constant time effect.</w:t>
      </w:r>
    </w:p>
    <w:p w14:paraId="4AD7A2DA" w14:textId="77777777" w:rsidR="005259B9" w:rsidRPr="00D340E0" w:rsidRDefault="005259B9" w:rsidP="005259B9">
      <w:pPr>
        <w:rPr>
          <w:rFonts w:ascii="Garamond" w:eastAsia="Times New Roman" w:hAnsi="Garamond" w:cs="Times New Roman"/>
        </w:rPr>
      </w:pPr>
    </w:p>
    <w:p w14:paraId="4D8F50CC" w14:textId="77777777" w:rsidR="005259B9" w:rsidRPr="00D340E0" w:rsidRDefault="005259B9" w:rsidP="005259B9">
      <w:pPr>
        <w:rPr>
          <w:rFonts w:ascii="Garamond" w:hAnsi="Garamond" w:cs="Times New Roman"/>
        </w:rPr>
      </w:pPr>
      <w:r w:rsidRPr="00D340E0">
        <w:rPr>
          <w:rFonts w:ascii="Garamond" w:hAnsi="Garamond" w:cs="Times New Roman"/>
          <w:i/>
          <w:iCs/>
          <w:color w:val="000000"/>
        </w:rPr>
        <w:t>Sensitivity Analyses</w:t>
      </w:r>
      <w:r w:rsidRPr="00D340E0">
        <w:rPr>
          <w:rFonts w:ascii="Garamond" w:hAnsi="Garamond" w:cs="Times New Roman"/>
          <w:color w:val="000000"/>
        </w:rPr>
        <w:t>:</w:t>
      </w:r>
    </w:p>
    <w:p w14:paraId="0E1B8684" w14:textId="485FD95B" w:rsidR="005259B9" w:rsidRPr="00D340E0" w:rsidRDefault="005259B9" w:rsidP="005259B9">
      <w:pPr>
        <w:rPr>
          <w:rFonts w:ascii="Garamond" w:hAnsi="Garamond" w:cs="Times New Roman"/>
        </w:rPr>
      </w:pPr>
      <w:r w:rsidRPr="00D340E0">
        <w:rPr>
          <w:rFonts w:ascii="Garamond" w:hAnsi="Garamond" w:cs="Times New Roman"/>
          <w:color w:val="000000"/>
        </w:rPr>
        <w:t xml:space="preserve">Our primary analysis utilizes maximum likelihood estimation methods (ML) and is therefore unbiased </w:t>
      </w:r>
      <w:proofErr w:type="gramStart"/>
      <w:r w:rsidRPr="00D340E0">
        <w:rPr>
          <w:rFonts w:ascii="Garamond" w:hAnsi="Garamond" w:cs="Times New Roman"/>
          <w:color w:val="000000"/>
        </w:rPr>
        <w:t>providing  1</w:t>
      </w:r>
      <w:proofErr w:type="gramEnd"/>
      <w:r w:rsidRPr="00D340E0">
        <w:rPr>
          <w:rFonts w:ascii="Garamond" w:hAnsi="Garamond" w:cs="Times New Roman"/>
          <w:color w:val="000000"/>
        </w:rPr>
        <w:t>) the sample is large enough, and 2) the model is correctly specified.  Since this is a random control trial, the model should not require the specification of additional variables satisfying</w:t>
      </w:r>
      <w:del w:id="12" w:author="LaRoche, Dominic {DTIO~Tucson}" w:date="2014-11-13T12:38:00Z">
        <w:r w:rsidRPr="00D340E0" w:rsidDel="00E84916">
          <w:rPr>
            <w:rFonts w:ascii="Garamond" w:hAnsi="Garamond" w:cs="Times New Roman"/>
            <w:color w:val="000000"/>
          </w:rPr>
          <w:delText xml:space="preserve"> (2)</w:delText>
        </w:r>
      </w:del>
      <w:ins w:id="13" w:author="LaRoche, Dominic {DTIO~Tucson}" w:date="2014-11-13T12:38:00Z">
        <w:r w:rsidR="00E84916">
          <w:rPr>
            <w:rFonts w:ascii="Garamond" w:hAnsi="Garamond" w:cs="Times New Roman"/>
            <w:color w:val="000000"/>
          </w:rPr>
          <w:t xml:space="preserve"> the latter condition</w:t>
        </w:r>
      </w:ins>
      <w:r w:rsidRPr="00D340E0">
        <w:rPr>
          <w:rFonts w:ascii="Garamond" w:hAnsi="Garamond" w:cs="Times New Roman"/>
          <w:color w:val="000000"/>
        </w:rPr>
        <w:t xml:space="preserve">.  However, due the large portion of missing outcomes the asymptotic assumption may not be met.  Therefore, we repeat the above analysis with multiple </w:t>
      </w:r>
      <w:proofErr w:type="gramStart"/>
      <w:r w:rsidRPr="00D340E0">
        <w:rPr>
          <w:rFonts w:ascii="Garamond" w:hAnsi="Garamond" w:cs="Times New Roman"/>
          <w:color w:val="000000"/>
        </w:rPr>
        <w:t>imputation</w:t>
      </w:r>
      <w:proofErr w:type="gramEnd"/>
      <w:r w:rsidRPr="00D340E0">
        <w:rPr>
          <w:rFonts w:ascii="Garamond" w:hAnsi="Garamond" w:cs="Times New Roman"/>
          <w:color w:val="000000"/>
        </w:rPr>
        <w:t xml:space="preserve"> (MI) and compare these results to the primary analysis estimates.  Furthermore, by imputing values for the missing observations base</w:t>
      </w:r>
      <w:r w:rsidR="00E23F6A" w:rsidRPr="00D340E0">
        <w:rPr>
          <w:rFonts w:ascii="Garamond" w:hAnsi="Garamond" w:cs="Times New Roman"/>
          <w:color w:val="000000"/>
        </w:rPr>
        <w:t xml:space="preserve">d on their auxiliary measures, </w:t>
      </w:r>
      <w:r w:rsidRPr="00D340E0">
        <w:rPr>
          <w:rFonts w:ascii="Garamond" w:hAnsi="Garamond" w:cs="Times New Roman"/>
          <w:color w:val="000000"/>
        </w:rPr>
        <w:t>we may use MI model to evaluate the missing at random assumption of the primary analysis.   Differences between the primary and multiple imputation model estimates would suggest that data are missing not at random.</w:t>
      </w:r>
    </w:p>
    <w:p w14:paraId="510438B7" w14:textId="77777777" w:rsidR="005259B9" w:rsidRPr="00D340E0" w:rsidRDefault="005259B9" w:rsidP="005259B9">
      <w:pPr>
        <w:rPr>
          <w:rFonts w:ascii="Garamond" w:eastAsia="Times New Roman" w:hAnsi="Garamond" w:cs="Times New Roman"/>
        </w:rPr>
      </w:pPr>
    </w:p>
    <w:p w14:paraId="2A009841" w14:textId="3556BCBE" w:rsidR="005259B9" w:rsidRPr="00D340E0" w:rsidRDefault="005259B9" w:rsidP="00E23F6A">
      <w:pPr>
        <w:rPr>
          <w:rFonts w:ascii="Garamond" w:hAnsi="Garamond" w:cs="Times New Roman"/>
        </w:rPr>
      </w:pPr>
      <w:r w:rsidRPr="00D340E0">
        <w:rPr>
          <w:rFonts w:ascii="Garamond" w:hAnsi="Garamond" w:cs="Times New Roman"/>
          <w:color w:val="000000"/>
        </w:rPr>
        <w:t>We used MI by Markov-Chain Monte-Carlo (MCMC).  We included all auxiliary variables with a correlation with the outcome above 0.15.  This set of variables included all of the QOL sub-scores (physical well-being, functional well-being, emotional well-being, social well-being, and additional concerns) as well as ECOGS perfo</w:t>
      </w:r>
      <w:ins w:id="14" w:author="LaRoche, Dominic {DTIO~Tucson}" w:date="2014-11-13T12:39:00Z">
        <w:r w:rsidR="00E84916">
          <w:rPr>
            <w:rFonts w:ascii="Garamond" w:hAnsi="Garamond" w:cs="Times New Roman"/>
            <w:color w:val="000000"/>
          </w:rPr>
          <w:t>r</w:t>
        </w:r>
      </w:ins>
      <w:r w:rsidRPr="00D340E0">
        <w:rPr>
          <w:rFonts w:ascii="Garamond" w:hAnsi="Garamond" w:cs="Times New Roman"/>
          <w:color w:val="000000"/>
        </w:rPr>
        <w:t xml:space="preserve">mance status, systemic symptoms, number of cycles started, and an indicator for &lt; 6 cycles and PD.  We also included an indicator for treatment arm.  Since many of the missing observations were due to death we included survival duration in days in the imputation model.  We imputed 2,000 data sets by sampling </w:t>
      </w:r>
      <w:proofErr w:type="gramStart"/>
      <w:r w:rsidRPr="00D340E0">
        <w:rPr>
          <w:rFonts w:ascii="Garamond" w:hAnsi="Garamond" w:cs="Times New Roman"/>
          <w:color w:val="000000"/>
        </w:rPr>
        <w:t>every 100</w:t>
      </w:r>
      <w:r w:rsidRPr="00E84916">
        <w:rPr>
          <w:rFonts w:ascii="Garamond" w:hAnsi="Garamond" w:cs="Times New Roman"/>
          <w:color w:val="000000"/>
          <w:vertAlign w:val="superscript"/>
          <w:rPrChange w:id="15" w:author="LaRoche, Dominic {DTIO~Tucson}" w:date="2014-11-13T12:40:00Z">
            <w:rPr>
              <w:rFonts w:ascii="Garamond" w:hAnsi="Garamond" w:cs="Times New Roman"/>
              <w:color w:val="000000"/>
            </w:rPr>
          </w:rPrChange>
        </w:rPr>
        <w:t>th</w:t>
      </w:r>
      <w:r w:rsidRPr="00D340E0">
        <w:rPr>
          <w:rFonts w:ascii="Garamond" w:hAnsi="Garamond" w:cs="Times New Roman"/>
          <w:color w:val="000000"/>
        </w:rPr>
        <w:t xml:space="preserve"> iteration</w:t>
      </w:r>
      <w:proofErr w:type="gramEnd"/>
      <w:r w:rsidRPr="00D340E0">
        <w:rPr>
          <w:rFonts w:ascii="Garamond" w:hAnsi="Garamond" w:cs="Times New Roman"/>
          <w:color w:val="000000"/>
        </w:rPr>
        <w:t xml:space="preserve"> of the MCMC chain after a burn-in of 20,000 iterations.  We selected initial parameter estimates via expectation maximization (EM) performed on 300 bootstrap samples of the data</w:t>
      </w:r>
      <w:ins w:id="16" w:author="LaRoche, Dominic {DTIO~Tucson}" w:date="2014-11-13T12:45:00Z">
        <w:r w:rsidR="008F41A7">
          <w:rPr>
            <w:rFonts w:ascii="Garamond" w:hAnsi="Garamond" w:cs="Times New Roman"/>
            <w:color w:val="000000"/>
          </w:rPr>
          <w:t xml:space="preserve"> to create over-dispersed </w:t>
        </w:r>
      </w:ins>
      <w:ins w:id="17" w:author="LaRoche, Dominic {DTIO~Tucson}" w:date="2014-11-13T12:46:00Z">
        <w:r w:rsidR="008F41A7">
          <w:rPr>
            <w:rFonts w:ascii="Garamond" w:hAnsi="Garamond" w:cs="Times New Roman"/>
            <w:color w:val="000000"/>
          </w:rPr>
          <w:t>values</w:t>
        </w:r>
      </w:ins>
      <w:r w:rsidRPr="00D340E0">
        <w:rPr>
          <w:rFonts w:ascii="Garamond" w:hAnsi="Garamond" w:cs="Times New Roman"/>
          <w:color w:val="000000"/>
        </w:rPr>
        <w:t>.  We then estimated the treatment effect at each time</w:t>
      </w:r>
      <w:ins w:id="18" w:author="LaRoche, Dominic {DTIO~Tucson}" w:date="2014-11-13T12:49:00Z">
        <w:r w:rsidR="008F41A7">
          <w:rPr>
            <w:rFonts w:ascii="Garamond" w:hAnsi="Garamond" w:cs="Times New Roman"/>
            <w:color w:val="000000"/>
          </w:rPr>
          <w:t>-</w:t>
        </w:r>
      </w:ins>
      <w:del w:id="19" w:author="LaRoche, Dominic {DTIO~Tucson}" w:date="2014-11-13T12:49:00Z">
        <w:r w:rsidRPr="00D340E0" w:rsidDel="008F41A7">
          <w:rPr>
            <w:rFonts w:ascii="Garamond" w:hAnsi="Garamond" w:cs="Times New Roman"/>
            <w:color w:val="000000"/>
          </w:rPr>
          <w:delText xml:space="preserve"> </w:delText>
        </w:r>
      </w:del>
      <w:r w:rsidRPr="00D340E0">
        <w:rPr>
          <w:rFonts w:ascii="Garamond" w:hAnsi="Garamond" w:cs="Times New Roman"/>
          <w:color w:val="000000"/>
        </w:rPr>
        <w:t>point separately for each of the 2,000 imputed data sets with a generalized linear model and treatment effect as a sole predictor.   We combined results and estimated the treatment effect and standard error using Rubin’s rules.</w:t>
      </w:r>
    </w:p>
    <w:p w14:paraId="73DDABEF" w14:textId="77777777" w:rsidR="00E23F6A" w:rsidRPr="00D340E0" w:rsidRDefault="00E23F6A" w:rsidP="00E23F6A">
      <w:pPr>
        <w:rPr>
          <w:rFonts w:ascii="Garamond" w:hAnsi="Garamond" w:cs="Times New Roman"/>
        </w:rPr>
      </w:pPr>
    </w:p>
    <w:p w14:paraId="1A19E41E" w14:textId="77777777" w:rsidR="005259B9" w:rsidRPr="00D340E0" w:rsidRDefault="005259B9" w:rsidP="005259B9">
      <w:pPr>
        <w:rPr>
          <w:rFonts w:ascii="Garamond" w:hAnsi="Garamond" w:cs="Times New Roman"/>
        </w:rPr>
      </w:pPr>
      <w:r w:rsidRPr="00D340E0">
        <w:rPr>
          <w:rFonts w:ascii="Garamond" w:hAnsi="Garamond" w:cs="Times New Roman"/>
          <w:color w:val="000000"/>
        </w:rPr>
        <w:t>RESULTS</w:t>
      </w:r>
    </w:p>
    <w:p w14:paraId="6E5102C6" w14:textId="77777777" w:rsidR="005259B9" w:rsidRPr="00D340E0" w:rsidRDefault="005259B9" w:rsidP="005259B9">
      <w:pPr>
        <w:rPr>
          <w:rFonts w:ascii="Garamond" w:hAnsi="Garamond" w:cs="Times New Roman"/>
        </w:rPr>
      </w:pPr>
      <w:r w:rsidRPr="00D340E0">
        <w:rPr>
          <w:rFonts w:ascii="Garamond" w:hAnsi="Garamond" w:cs="Times New Roman"/>
          <w:color w:val="000000"/>
        </w:rPr>
        <w:t>Examination of raw mean QOL scores shows that among those observed, QOL did not appear to decline</w:t>
      </w:r>
      <w:r w:rsidR="00E951AA" w:rsidRPr="00D340E0">
        <w:rPr>
          <w:rFonts w:ascii="Garamond" w:hAnsi="Garamond" w:cs="Times New Roman"/>
          <w:color w:val="000000"/>
        </w:rPr>
        <w:t xml:space="preserve"> across time</w:t>
      </w:r>
      <w:r w:rsidRPr="00D340E0">
        <w:rPr>
          <w:rFonts w:ascii="Garamond" w:hAnsi="Garamond" w:cs="Times New Roman"/>
          <w:color w:val="000000"/>
        </w:rPr>
        <w:t xml:space="preserve"> </w:t>
      </w:r>
      <w:r w:rsidR="00E951AA" w:rsidRPr="00D340E0">
        <w:rPr>
          <w:rFonts w:ascii="Garamond" w:hAnsi="Garamond" w:cs="Times New Roman"/>
          <w:color w:val="000000"/>
        </w:rPr>
        <w:t xml:space="preserve">(Table 1). </w:t>
      </w:r>
      <w:r w:rsidRPr="00D340E0">
        <w:rPr>
          <w:rFonts w:ascii="Garamond" w:hAnsi="Garamond" w:cs="Times New Roman"/>
          <w:color w:val="000000"/>
        </w:rPr>
        <w:t>However when using the ML estimate, which is robust when data are missing at random and accounts for patient specific differences at baseline, decline from bas</w:t>
      </w:r>
      <w:r w:rsidR="00E951AA" w:rsidRPr="00D340E0">
        <w:rPr>
          <w:rFonts w:ascii="Garamond" w:hAnsi="Garamond" w:cs="Times New Roman"/>
          <w:color w:val="000000"/>
        </w:rPr>
        <w:t>eline QOL is clearly observed (T</w:t>
      </w:r>
      <w:r w:rsidRPr="00D340E0">
        <w:rPr>
          <w:rFonts w:ascii="Garamond" w:hAnsi="Garamond" w:cs="Times New Roman"/>
          <w:color w:val="000000"/>
        </w:rPr>
        <w:t>able</w:t>
      </w:r>
      <w:r w:rsidR="00E951AA" w:rsidRPr="00D340E0">
        <w:rPr>
          <w:rFonts w:ascii="Garamond" w:hAnsi="Garamond" w:cs="Times New Roman"/>
          <w:color w:val="000000"/>
        </w:rPr>
        <w:t xml:space="preserve"> 2). </w:t>
      </w:r>
      <w:r w:rsidRPr="00D340E0">
        <w:rPr>
          <w:rFonts w:ascii="Garamond" w:hAnsi="Garamond" w:cs="Times New Roman"/>
          <w:color w:val="000000"/>
        </w:rPr>
        <w:t>Among the experimental group, QOL is significantly lower at 12 weeks (-3.15, CI -5.29 to -1.01, p=.003) and at 26 weeks (-5.17, CI -7.64 to -2.68, p&lt;.0001).  Among the control group, QOL has significantly declined only by the 26th week (-4.74, CI .91 to 8.57, p=.01).</w:t>
      </w:r>
    </w:p>
    <w:p w14:paraId="34E468C1" w14:textId="77777777" w:rsidR="005259B9" w:rsidRPr="00D340E0" w:rsidRDefault="005259B9" w:rsidP="005259B9">
      <w:pPr>
        <w:rPr>
          <w:rFonts w:ascii="Garamond" w:eastAsia="Times New Roman" w:hAnsi="Garamond" w:cs="Times New Roman"/>
        </w:rPr>
      </w:pPr>
    </w:p>
    <w:p w14:paraId="399393A6" w14:textId="5B9382C3" w:rsidR="005259B9" w:rsidRPr="00D340E0" w:rsidRDefault="00E23F6A" w:rsidP="005259B9">
      <w:pPr>
        <w:rPr>
          <w:rFonts w:ascii="Garamond" w:hAnsi="Garamond" w:cs="Times New Roman"/>
          <w:i/>
          <w:iCs/>
          <w:color w:val="000000"/>
        </w:rPr>
      </w:pPr>
      <w:r w:rsidRPr="00D340E0">
        <w:rPr>
          <w:rFonts w:ascii="Garamond" w:hAnsi="Garamond" w:cs="Times New Roman"/>
          <w:i/>
          <w:iCs/>
          <w:color w:val="000000"/>
        </w:rPr>
        <w:t>Table 1.</w:t>
      </w:r>
      <w:r w:rsidR="005259B9" w:rsidRPr="00D340E0">
        <w:rPr>
          <w:rFonts w:ascii="Garamond" w:hAnsi="Garamond" w:cs="Times New Roman"/>
          <w:i/>
          <w:iCs/>
          <w:color w:val="000000"/>
        </w:rPr>
        <w:t xml:space="preserve"> Mean quality of life score at each time</w:t>
      </w:r>
      <w:ins w:id="20" w:author="LaRoche, Dominic {DTIO~Tucson}" w:date="2014-11-13T12:49:00Z">
        <w:r w:rsidR="008F41A7">
          <w:rPr>
            <w:rFonts w:ascii="Garamond" w:hAnsi="Garamond" w:cs="Times New Roman"/>
            <w:i/>
            <w:iCs/>
            <w:color w:val="000000"/>
          </w:rPr>
          <w:t>-</w:t>
        </w:r>
      </w:ins>
      <w:del w:id="21" w:author="LaRoche, Dominic {DTIO~Tucson}" w:date="2014-11-13T12:49:00Z">
        <w:r w:rsidR="005259B9" w:rsidRPr="00D340E0" w:rsidDel="008F41A7">
          <w:rPr>
            <w:rFonts w:ascii="Garamond" w:hAnsi="Garamond" w:cs="Times New Roman"/>
            <w:i/>
            <w:iCs/>
            <w:color w:val="000000"/>
          </w:rPr>
          <w:delText xml:space="preserve"> </w:delText>
        </w:r>
      </w:del>
      <w:r w:rsidR="005259B9" w:rsidRPr="00D340E0">
        <w:rPr>
          <w:rFonts w:ascii="Garamond" w:hAnsi="Garamond" w:cs="Times New Roman"/>
          <w:i/>
          <w:iCs/>
          <w:color w:val="000000"/>
        </w:rPr>
        <w:t xml:space="preserve">point, by experiment arm, and number of observations at each </w:t>
      </w:r>
      <w:proofErr w:type="spellStart"/>
      <w:r w:rsidR="005259B9" w:rsidRPr="00D340E0">
        <w:rPr>
          <w:rFonts w:ascii="Garamond" w:hAnsi="Garamond" w:cs="Times New Roman"/>
          <w:i/>
          <w:iCs/>
          <w:color w:val="000000"/>
        </w:rPr>
        <w:t>timepoint</w:t>
      </w:r>
      <w:proofErr w:type="spellEnd"/>
      <w:r w:rsidR="005259B9" w:rsidRPr="00D340E0">
        <w:rPr>
          <w:rFonts w:ascii="Garamond" w:hAnsi="Garamond" w:cs="Times New Roman"/>
          <w:i/>
          <w:iCs/>
          <w:color w:val="000000"/>
        </w:rPr>
        <w:t xml:space="preserve"> (n, out of 525 patients).</w:t>
      </w:r>
    </w:p>
    <w:tbl>
      <w:tblPr>
        <w:tblStyle w:val="TableGrid"/>
        <w:tblW w:w="8626" w:type="dxa"/>
        <w:tblInd w:w="115" w:type="dxa"/>
        <w:tblBorders>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575"/>
        <w:gridCol w:w="1949"/>
        <w:gridCol w:w="1207"/>
        <w:gridCol w:w="1934"/>
        <w:gridCol w:w="788"/>
        <w:gridCol w:w="1173"/>
      </w:tblGrid>
      <w:tr w:rsidR="005259B9" w:rsidRPr="00D340E0" w14:paraId="63AFD6AC" w14:textId="77777777" w:rsidTr="005259B9">
        <w:trPr>
          <w:trHeight w:val="198"/>
        </w:trPr>
        <w:tc>
          <w:tcPr>
            <w:tcW w:w="1575" w:type="dxa"/>
            <w:tcBorders>
              <w:top w:val="single" w:sz="4" w:space="0" w:color="auto"/>
              <w:left w:val="nil"/>
              <w:bottom w:val="nil"/>
              <w:right w:val="nil"/>
            </w:tcBorders>
            <w:noWrap/>
          </w:tcPr>
          <w:p w14:paraId="6D94117B" w14:textId="77777777" w:rsidR="005259B9" w:rsidRPr="00D340E0" w:rsidRDefault="005259B9" w:rsidP="005259B9">
            <w:pPr>
              <w:pStyle w:val="NoSpacing"/>
              <w:contextualSpacing/>
              <w:rPr>
                <w:rFonts w:ascii="Garamond" w:hAnsi="Garamond"/>
                <w:b/>
              </w:rPr>
            </w:pPr>
            <w:bookmarkStart w:id="22" w:name="OLE_LINK3"/>
            <w:bookmarkStart w:id="23" w:name="OLE_LINK4"/>
            <w:bookmarkStart w:id="24" w:name="OLE_LINK5"/>
            <w:bookmarkStart w:id="25" w:name="OLE_LINK8"/>
            <w:bookmarkStart w:id="26" w:name="OLE_LINK13"/>
            <w:r w:rsidRPr="00D340E0">
              <w:rPr>
                <w:rFonts w:ascii="Garamond" w:hAnsi="Garamond"/>
                <w:b/>
              </w:rPr>
              <w:t>QOL at:</w:t>
            </w:r>
          </w:p>
        </w:tc>
        <w:tc>
          <w:tcPr>
            <w:tcW w:w="3156" w:type="dxa"/>
            <w:gridSpan w:val="2"/>
            <w:tcBorders>
              <w:top w:val="single" w:sz="4" w:space="0" w:color="auto"/>
              <w:left w:val="nil"/>
              <w:bottom w:val="nil"/>
            </w:tcBorders>
            <w:noWrap/>
          </w:tcPr>
          <w:p w14:paraId="646F9524" w14:textId="77777777" w:rsidR="005259B9" w:rsidRPr="00D340E0" w:rsidRDefault="005259B9" w:rsidP="005259B9">
            <w:pPr>
              <w:pStyle w:val="NoSpacing"/>
              <w:contextualSpacing/>
              <w:jc w:val="center"/>
              <w:rPr>
                <w:rFonts w:ascii="Garamond" w:hAnsi="Garamond"/>
                <w:b/>
                <w:u w:val="single"/>
              </w:rPr>
            </w:pPr>
            <w:r w:rsidRPr="00D340E0">
              <w:rPr>
                <w:rFonts w:ascii="Garamond" w:hAnsi="Garamond"/>
                <w:b/>
                <w:u w:val="single"/>
              </w:rPr>
              <w:t>Control</w:t>
            </w:r>
          </w:p>
        </w:tc>
        <w:tc>
          <w:tcPr>
            <w:tcW w:w="2722" w:type="dxa"/>
            <w:gridSpan w:val="2"/>
            <w:tcBorders>
              <w:top w:val="single" w:sz="4" w:space="0" w:color="auto"/>
              <w:bottom w:val="nil"/>
              <w:right w:val="single" w:sz="2" w:space="0" w:color="auto"/>
            </w:tcBorders>
            <w:noWrap/>
          </w:tcPr>
          <w:p w14:paraId="27B970DA" w14:textId="77777777" w:rsidR="005259B9" w:rsidRPr="00D340E0" w:rsidRDefault="005259B9" w:rsidP="005259B9">
            <w:pPr>
              <w:pStyle w:val="NoSpacing"/>
              <w:contextualSpacing/>
              <w:jc w:val="center"/>
              <w:rPr>
                <w:rFonts w:ascii="Garamond" w:hAnsi="Garamond"/>
                <w:b/>
                <w:u w:val="single"/>
              </w:rPr>
            </w:pPr>
            <w:r w:rsidRPr="00D340E0">
              <w:rPr>
                <w:rFonts w:ascii="Garamond" w:hAnsi="Garamond"/>
                <w:b/>
                <w:u w:val="single"/>
              </w:rPr>
              <w:t>Experimental</w:t>
            </w:r>
          </w:p>
        </w:tc>
        <w:tc>
          <w:tcPr>
            <w:tcW w:w="1173" w:type="dxa"/>
            <w:tcBorders>
              <w:top w:val="single" w:sz="4" w:space="0" w:color="auto"/>
              <w:left w:val="single" w:sz="2" w:space="0" w:color="auto"/>
              <w:bottom w:val="nil"/>
              <w:right w:val="nil"/>
            </w:tcBorders>
          </w:tcPr>
          <w:p w14:paraId="102B2ED2" w14:textId="77777777" w:rsidR="005259B9" w:rsidRPr="00D340E0" w:rsidRDefault="005259B9" w:rsidP="005259B9">
            <w:pPr>
              <w:pStyle w:val="NoSpacing"/>
              <w:contextualSpacing/>
              <w:jc w:val="center"/>
              <w:rPr>
                <w:rFonts w:ascii="Garamond" w:hAnsi="Garamond"/>
                <w:b/>
                <w:u w:val="single"/>
              </w:rPr>
            </w:pPr>
          </w:p>
        </w:tc>
      </w:tr>
      <w:tr w:rsidR="005259B9" w:rsidRPr="00D340E0" w14:paraId="38E65D70" w14:textId="77777777" w:rsidTr="005259B9">
        <w:trPr>
          <w:trHeight w:val="212"/>
        </w:trPr>
        <w:tc>
          <w:tcPr>
            <w:tcW w:w="1575" w:type="dxa"/>
            <w:tcBorders>
              <w:top w:val="nil"/>
              <w:left w:val="nil"/>
              <w:bottom w:val="single" w:sz="12" w:space="0" w:color="auto"/>
              <w:right w:val="nil"/>
            </w:tcBorders>
            <w:noWrap/>
          </w:tcPr>
          <w:p w14:paraId="6BCB8103" w14:textId="77777777" w:rsidR="005259B9" w:rsidRPr="00D340E0" w:rsidRDefault="005259B9" w:rsidP="005259B9">
            <w:pPr>
              <w:pStyle w:val="NoSpacing"/>
              <w:contextualSpacing/>
              <w:rPr>
                <w:rFonts w:ascii="Garamond" w:hAnsi="Garamond"/>
                <w:i/>
              </w:rPr>
            </w:pPr>
            <w:r w:rsidRPr="00D340E0">
              <w:rPr>
                <w:rFonts w:ascii="Garamond" w:hAnsi="Garamond"/>
                <w:i/>
              </w:rPr>
              <w:t>Time</w:t>
            </w:r>
          </w:p>
        </w:tc>
        <w:tc>
          <w:tcPr>
            <w:tcW w:w="1949" w:type="dxa"/>
            <w:tcBorders>
              <w:top w:val="nil"/>
              <w:left w:val="nil"/>
              <w:bottom w:val="single" w:sz="12" w:space="0" w:color="auto"/>
            </w:tcBorders>
            <w:noWrap/>
          </w:tcPr>
          <w:p w14:paraId="79214BF1" w14:textId="77777777" w:rsidR="005259B9" w:rsidRPr="00D340E0" w:rsidRDefault="005259B9" w:rsidP="005259B9">
            <w:pPr>
              <w:pStyle w:val="NoSpacing"/>
              <w:contextualSpacing/>
              <w:rPr>
                <w:rFonts w:ascii="Garamond" w:hAnsi="Garamond"/>
                <w:i/>
              </w:rPr>
            </w:pPr>
            <w:r w:rsidRPr="00D340E0">
              <w:rPr>
                <w:rFonts w:ascii="Garamond" w:hAnsi="Garamond"/>
                <w:i/>
              </w:rPr>
              <w:t>Mean (SD)</w:t>
            </w:r>
          </w:p>
        </w:tc>
        <w:tc>
          <w:tcPr>
            <w:tcW w:w="1207" w:type="dxa"/>
            <w:tcBorders>
              <w:top w:val="nil"/>
              <w:bottom w:val="single" w:sz="12" w:space="0" w:color="auto"/>
            </w:tcBorders>
            <w:noWrap/>
          </w:tcPr>
          <w:p w14:paraId="0D6B667F" w14:textId="77777777" w:rsidR="005259B9" w:rsidRPr="00D340E0" w:rsidRDefault="005259B9" w:rsidP="005259B9">
            <w:pPr>
              <w:pStyle w:val="NoSpacing"/>
              <w:contextualSpacing/>
              <w:rPr>
                <w:rFonts w:ascii="Garamond" w:hAnsi="Garamond"/>
                <w:i/>
              </w:rPr>
            </w:pPr>
            <w:r w:rsidRPr="00D340E0">
              <w:rPr>
                <w:rFonts w:ascii="Garamond" w:hAnsi="Garamond"/>
                <w:i/>
              </w:rPr>
              <w:t>n</w:t>
            </w:r>
          </w:p>
        </w:tc>
        <w:tc>
          <w:tcPr>
            <w:tcW w:w="1934" w:type="dxa"/>
            <w:tcBorders>
              <w:top w:val="nil"/>
              <w:bottom w:val="single" w:sz="12" w:space="0" w:color="auto"/>
            </w:tcBorders>
            <w:noWrap/>
          </w:tcPr>
          <w:p w14:paraId="6C47D90C" w14:textId="77777777" w:rsidR="005259B9" w:rsidRPr="00D340E0" w:rsidRDefault="005259B9" w:rsidP="005259B9">
            <w:pPr>
              <w:pStyle w:val="NoSpacing"/>
              <w:contextualSpacing/>
              <w:rPr>
                <w:rFonts w:ascii="Garamond" w:hAnsi="Garamond"/>
                <w:i/>
              </w:rPr>
            </w:pPr>
            <w:r w:rsidRPr="00D340E0">
              <w:rPr>
                <w:rFonts w:ascii="Garamond" w:hAnsi="Garamond"/>
                <w:i/>
              </w:rPr>
              <w:t>Mean (SD)</w:t>
            </w:r>
          </w:p>
        </w:tc>
        <w:tc>
          <w:tcPr>
            <w:tcW w:w="788" w:type="dxa"/>
            <w:tcBorders>
              <w:top w:val="nil"/>
              <w:bottom w:val="single" w:sz="12" w:space="0" w:color="auto"/>
              <w:right w:val="single" w:sz="2" w:space="0" w:color="auto"/>
            </w:tcBorders>
            <w:noWrap/>
          </w:tcPr>
          <w:p w14:paraId="1B5E8312" w14:textId="77777777" w:rsidR="005259B9" w:rsidRPr="00D340E0" w:rsidRDefault="005259B9" w:rsidP="005259B9">
            <w:pPr>
              <w:pStyle w:val="NoSpacing"/>
              <w:contextualSpacing/>
              <w:rPr>
                <w:rFonts w:ascii="Garamond" w:hAnsi="Garamond"/>
                <w:i/>
              </w:rPr>
            </w:pPr>
            <w:r w:rsidRPr="00D340E0">
              <w:rPr>
                <w:rFonts w:ascii="Garamond" w:hAnsi="Garamond"/>
                <w:i/>
              </w:rPr>
              <w:t>n</w:t>
            </w:r>
          </w:p>
        </w:tc>
        <w:tc>
          <w:tcPr>
            <w:tcW w:w="1173" w:type="dxa"/>
            <w:tcBorders>
              <w:top w:val="nil"/>
              <w:left w:val="single" w:sz="2" w:space="0" w:color="auto"/>
              <w:bottom w:val="single" w:sz="12" w:space="0" w:color="auto"/>
              <w:right w:val="nil"/>
            </w:tcBorders>
          </w:tcPr>
          <w:p w14:paraId="13D6F79F" w14:textId="77777777" w:rsidR="005259B9" w:rsidRPr="00D340E0" w:rsidRDefault="005259B9" w:rsidP="005259B9">
            <w:pPr>
              <w:pStyle w:val="NoSpacing"/>
              <w:contextualSpacing/>
              <w:rPr>
                <w:rFonts w:ascii="Garamond" w:hAnsi="Garamond"/>
                <w:i/>
              </w:rPr>
            </w:pPr>
            <w:r w:rsidRPr="00D340E0">
              <w:rPr>
                <w:rFonts w:ascii="Garamond" w:hAnsi="Garamond"/>
                <w:i/>
              </w:rPr>
              <w:t>Total n</w:t>
            </w:r>
          </w:p>
        </w:tc>
      </w:tr>
      <w:tr w:rsidR="005259B9" w:rsidRPr="00D340E0" w14:paraId="57915C97" w14:textId="77777777" w:rsidTr="005259B9">
        <w:trPr>
          <w:trHeight w:val="202"/>
        </w:trPr>
        <w:tc>
          <w:tcPr>
            <w:tcW w:w="1575" w:type="dxa"/>
            <w:tcBorders>
              <w:top w:val="single" w:sz="12" w:space="0" w:color="auto"/>
              <w:left w:val="nil"/>
              <w:bottom w:val="nil"/>
              <w:right w:val="nil"/>
            </w:tcBorders>
            <w:noWrap/>
          </w:tcPr>
          <w:p w14:paraId="789B60E2" w14:textId="77777777" w:rsidR="005259B9" w:rsidRPr="00D340E0" w:rsidRDefault="005259B9" w:rsidP="005259B9">
            <w:pPr>
              <w:pStyle w:val="NoSpacing"/>
              <w:contextualSpacing/>
              <w:rPr>
                <w:rFonts w:ascii="Garamond" w:hAnsi="Garamond"/>
                <w:b/>
              </w:rPr>
            </w:pPr>
            <w:r w:rsidRPr="00D340E0">
              <w:rPr>
                <w:rFonts w:ascii="Garamond" w:hAnsi="Garamond"/>
                <w:b/>
              </w:rPr>
              <w:t>baseline</w:t>
            </w:r>
          </w:p>
        </w:tc>
        <w:tc>
          <w:tcPr>
            <w:tcW w:w="1949" w:type="dxa"/>
            <w:tcBorders>
              <w:top w:val="single" w:sz="12" w:space="0" w:color="auto"/>
              <w:left w:val="nil"/>
              <w:bottom w:val="nil"/>
            </w:tcBorders>
            <w:noWrap/>
            <w:vAlign w:val="bottom"/>
          </w:tcPr>
          <w:p w14:paraId="7BE0BE13" w14:textId="77777777" w:rsidR="005259B9" w:rsidRPr="00D340E0" w:rsidRDefault="005259B9" w:rsidP="005259B9">
            <w:pPr>
              <w:pStyle w:val="NoSpacing"/>
              <w:contextualSpacing/>
              <w:rPr>
                <w:rFonts w:ascii="Garamond" w:hAnsi="Garamond"/>
              </w:rPr>
            </w:pPr>
            <w:r w:rsidRPr="00D340E0">
              <w:rPr>
                <w:rFonts w:ascii="Garamond" w:hAnsi="Garamond" w:cs="Times"/>
                <w:color w:val="000000"/>
              </w:rPr>
              <w:t>64.84 (15.82)</w:t>
            </w:r>
          </w:p>
        </w:tc>
        <w:tc>
          <w:tcPr>
            <w:tcW w:w="1207" w:type="dxa"/>
            <w:tcBorders>
              <w:top w:val="single" w:sz="12" w:space="0" w:color="auto"/>
              <w:bottom w:val="nil"/>
            </w:tcBorders>
            <w:noWrap/>
            <w:vAlign w:val="bottom"/>
          </w:tcPr>
          <w:p w14:paraId="77E8E865" w14:textId="77777777" w:rsidR="005259B9" w:rsidRPr="00D340E0" w:rsidRDefault="005259B9" w:rsidP="005259B9">
            <w:pPr>
              <w:pStyle w:val="NoSpacing"/>
              <w:contextualSpacing/>
              <w:rPr>
                <w:rFonts w:ascii="Garamond" w:hAnsi="Garamond"/>
              </w:rPr>
            </w:pPr>
            <w:r w:rsidRPr="00D340E0">
              <w:rPr>
                <w:rFonts w:ascii="Garamond" w:hAnsi="Garamond" w:cs="Times"/>
                <w:color w:val="000000"/>
              </w:rPr>
              <w:t>168</w:t>
            </w:r>
          </w:p>
        </w:tc>
        <w:tc>
          <w:tcPr>
            <w:tcW w:w="1934" w:type="dxa"/>
            <w:tcBorders>
              <w:top w:val="single" w:sz="12" w:space="0" w:color="auto"/>
              <w:bottom w:val="nil"/>
            </w:tcBorders>
            <w:noWrap/>
            <w:vAlign w:val="bottom"/>
          </w:tcPr>
          <w:p w14:paraId="3D285085" w14:textId="77777777" w:rsidR="005259B9" w:rsidRPr="00D340E0" w:rsidRDefault="005259B9" w:rsidP="005259B9">
            <w:pPr>
              <w:pStyle w:val="NoSpacing"/>
              <w:contextualSpacing/>
              <w:rPr>
                <w:rFonts w:ascii="Garamond" w:hAnsi="Garamond" w:cs="Times"/>
                <w:color w:val="000000"/>
              </w:rPr>
            </w:pPr>
            <w:r w:rsidRPr="00D340E0">
              <w:rPr>
                <w:rFonts w:ascii="Garamond" w:hAnsi="Garamond" w:cs="Times"/>
                <w:color w:val="000000"/>
              </w:rPr>
              <w:t>65.88 (16.21)</w:t>
            </w:r>
          </w:p>
        </w:tc>
        <w:tc>
          <w:tcPr>
            <w:tcW w:w="788" w:type="dxa"/>
            <w:tcBorders>
              <w:top w:val="single" w:sz="12" w:space="0" w:color="auto"/>
              <w:bottom w:val="nil"/>
              <w:right w:val="single" w:sz="2" w:space="0" w:color="auto"/>
            </w:tcBorders>
            <w:noWrap/>
            <w:vAlign w:val="bottom"/>
          </w:tcPr>
          <w:p w14:paraId="4EA5D276" w14:textId="77777777" w:rsidR="005259B9" w:rsidRPr="00D340E0" w:rsidRDefault="005259B9" w:rsidP="005259B9">
            <w:pPr>
              <w:pStyle w:val="NoSpacing"/>
              <w:contextualSpacing/>
              <w:rPr>
                <w:rFonts w:ascii="Garamond" w:hAnsi="Garamond" w:cs="Times"/>
                <w:color w:val="000000"/>
              </w:rPr>
            </w:pPr>
            <w:r w:rsidRPr="00D340E0">
              <w:rPr>
                <w:rFonts w:ascii="Garamond" w:hAnsi="Garamond" w:cs="Times"/>
                <w:color w:val="000000"/>
              </w:rPr>
              <w:t>332</w:t>
            </w:r>
          </w:p>
        </w:tc>
        <w:tc>
          <w:tcPr>
            <w:tcW w:w="1173" w:type="dxa"/>
            <w:tcBorders>
              <w:top w:val="single" w:sz="12" w:space="0" w:color="auto"/>
              <w:left w:val="single" w:sz="2" w:space="0" w:color="auto"/>
              <w:bottom w:val="nil"/>
              <w:right w:val="nil"/>
            </w:tcBorders>
          </w:tcPr>
          <w:p w14:paraId="4A87D208" w14:textId="77777777" w:rsidR="005259B9" w:rsidRPr="00D340E0" w:rsidRDefault="005259B9" w:rsidP="005259B9">
            <w:pPr>
              <w:pStyle w:val="NoSpacing"/>
              <w:contextualSpacing/>
              <w:rPr>
                <w:rFonts w:ascii="Garamond" w:hAnsi="Garamond" w:cs="Times"/>
                <w:color w:val="000000"/>
              </w:rPr>
            </w:pPr>
            <w:r w:rsidRPr="00D340E0">
              <w:rPr>
                <w:rFonts w:ascii="Garamond" w:hAnsi="Garamond" w:cs="Times"/>
                <w:color w:val="000000"/>
              </w:rPr>
              <w:t>500</w:t>
            </w:r>
          </w:p>
        </w:tc>
      </w:tr>
      <w:tr w:rsidR="005259B9" w:rsidRPr="00D340E0" w14:paraId="41D513A6" w14:textId="77777777" w:rsidTr="005259B9">
        <w:trPr>
          <w:trHeight w:val="264"/>
        </w:trPr>
        <w:tc>
          <w:tcPr>
            <w:tcW w:w="1575" w:type="dxa"/>
            <w:tcBorders>
              <w:top w:val="nil"/>
              <w:left w:val="nil"/>
              <w:right w:val="nil"/>
            </w:tcBorders>
            <w:noWrap/>
          </w:tcPr>
          <w:p w14:paraId="7E99E4F8" w14:textId="77777777" w:rsidR="005259B9" w:rsidRPr="00D340E0" w:rsidRDefault="005259B9" w:rsidP="005259B9">
            <w:pPr>
              <w:pStyle w:val="NoSpacing"/>
              <w:contextualSpacing/>
              <w:rPr>
                <w:rFonts w:ascii="Garamond" w:hAnsi="Garamond"/>
                <w:b/>
              </w:rPr>
            </w:pPr>
            <w:r w:rsidRPr="00D340E0">
              <w:rPr>
                <w:rFonts w:ascii="Garamond" w:hAnsi="Garamond"/>
                <w:b/>
              </w:rPr>
              <w:t>6 weeks</w:t>
            </w:r>
          </w:p>
        </w:tc>
        <w:tc>
          <w:tcPr>
            <w:tcW w:w="1949" w:type="dxa"/>
            <w:tcBorders>
              <w:top w:val="nil"/>
              <w:left w:val="nil"/>
            </w:tcBorders>
            <w:noWrap/>
            <w:vAlign w:val="bottom"/>
          </w:tcPr>
          <w:p w14:paraId="70F1EF4F" w14:textId="77777777" w:rsidR="005259B9" w:rsidRPr="00D340E0" w:rsidRDefault="005259B9" w:rsidP="005259B9">
            <w:pPr>
              <w:pStyle w:val="NoSpacing"/>
              <w:contextualSpacing/>
              <w:rPr>
                <w:rFonts w:ascii="Garamond" w:hAnsi="Garamond"/>
              </w:rPr>
            </w:pPr>
            <w:r w:rsidRPr="00D340E0">
              <w:rPr>
                <w:rFonts w:ascii="Garamond" w:hAnsi="Garamond" w:cs="Times"/>
                <w:color w:val="000000"/>
              </w:rPr>
              <w:t>64.63 (15.42)</w:t>
            </w:r>
          </w:p>
        </w:tc>
        <w:tc>
          <w:tcPr>
            <w:tcW w:w="1207" w:type="dxa"/>
            <w:tcBorders>
              <w:top w:val="nil"/>
            </w:tcBorders>
            <w:noWrap/>
            <w:vAlign w:val="bottom"/>
          </w:tcPr>
          <w:p w14:paraId="0C76953A" w14:textId="77777777" w:rsidR="005259B9" w:rsidRPr="00D340E0" w:rsidRDefault="005259B9" w:rsidP="005259B9">
            <w:pPr>
              <w:pStyle w:val="NoSpacing"/>
              <w:contextualSpacing/>
              <w:rPr>
                <w:rFonts w:ascii="Garamond" w:hAnsi="Garamond"/>
              </w:rPr>
            </w:pPr>
            <w:r w:rsidRPr="00D340E0">
              <w:rPr>
                <w:rFonts w:ascii="Garamond" w:hAnsi="Garamond" w:cs="Times"/>
                <w:color w:val="000000"/>
              </w:rPr>
              <w:t>103</w:t>
            </w:r>
          </w:p>
        </w:tc>
        <w:tc>
          <w:tcPr>
            <w:tcW w:w="1934" w:type="dxa"/>
            <w:tcBorders>
              <w:top w:val="nil"/>
            </w:tcBorders>
            <w:noWrap/>
            <w:vAlign w:val="bottom"/>
          </w:tcPr>
          <w:p w14:paraId="3C47785C" w14:textId="77777777" w:rsidR="005259B9" w:rsidRPr="00D340E0" w:rsidRDefault="005259B9" w:rsidP="005259B9">
            <w:pPr>
              <w:pStyle w:val="NoSpacing"/>
              <w:contextualSpacing/>
              <w:rPr>
                <w:rFonts w:ascii="Garamond" w:hAnsi="Garamond" w:cs="Times"/>
                <w:color w:val="000000"/>
              </w:rPr>
            </w:pPr>
            <w:r w:rsidRPr="00D340E0">
              <w:rPr>
                <w:rFonts w:ascii="Garamond" w:hAnsi="Garamond" w:cs="Times"/>
                <w:color w:val="000000"/>
              </w:rPr>
              <w:t>65.63 (15.96)</w:t>
            </w:r>
          </w:p>
        </w:tc>
        <w:tc>
          <w:tcPr>
            <w:tcW w:w="788" w:type="dxa"/>
            <w:tcBorders>
              <w:top w:val="nil"/>
              <w:bottom w:val="nil"/>
              <w:right w:val="single" w:sz="2" w:space="0" w:color="auto"/>
            </w:tcBorders>
            <w:noWrap/>
            <w:vAlign w:val="bottom"/>
          </w:tcPr>
          <w:p w14:paraId="1CE1344C" w14:textId="77777777" w:rsidR="005259B9" w:rsidRPr="00D340E0" w:rsidRDefault="005259B9" w:rsidP="005259B9">
            <w:pPr>
              <w:pStyle w:val="NoSpacing"/>
              <w:contextualSpacing/>
              <w:rPr>
                <w:rFonts w:ascii="Garamond" w:hAnsi="Garamond" w:cs="Times"/>
                <w:color w:val="000000"/>
              </w:rPr>
            </w:pPr>
            <w:r w:rsidRPr="00D340E0">
              <w:rPr>
                <w:rFonts w:ascii="Garamond" w:hAnsi="Garamond" w:cs="Times"/>
                <w:color w:val="000000"/>
              </w:rPr>
              <w:t>251</w:t>
            </w:r>
          </w:p>
        </w:tc>
        <w:tc>
          <w:tcPr>
            <w:tcW w:w="1173" w:type="dxa"/>
            <w:tcBorders>
              <w:top w:val="nil"/>
              <w:left w:val="single" w:sz="2" w:space="0" w:color="auto"/>
              <w:bottom w:val="nil"/>
              <w:right w:val="nil"/>
            </w:tcBorders>
          </w:tcPr>
          <w:p w14:paraId="069FF70B" w14:textId="77777777" w:rsidR="005259B9" w:rsidRPr="00D340E0" w:rsidRDefault="005259B9" w:rsidP="005259B9">
            <w:pPr>
              <w:pStyle w:val="NoSpacing"/>
              <w:contextualSpacing/>
              <w:rPr>
                <w:rFonts w:ascii="Garamond" w:hAnsi="Garamond" w:cs="Times"/>
                <w:color w:val="000000"/>
              </w:rPr>
            </w:pPr>
            <w:r w:rsidRPr="00D340E0">
              <w:rPr>
                <w:rFonts w:ascii="Garamond" w:hAnsi="Garamond" w:cs="Times"/>
                <w:color w:val="000000"/>
              </w:rPr>
              <w:t>354</w:t>
            </w:r>
          </w:p>
        </w:tc>
      </w:tr>
      <w:tr w:rsidR="005259B9" w:rsidRPr="00D340E0" w14:paraId="6592A40C" w14:textId="77777777" w:rsidTr="005259B9">
        <w:trPr>
          <w:trHeight w:val="194"/>
        </w:trPr>
        <w:tc>
          <w:tcPr>
            <w:tcW w:w="1575" w:type="dxa"/>
            <w:tcBorders>
              <w:left w:val="nil"/>
              <w:right w:val="nil"/>
            </w:tcBorders>
            <w:noWrap/>
          </w:tcPr>
          <w:p w14:paraId="265F990E" w14:textId="77777777" w:rsidR="005259B9" w:rsidRPr="00D340E0" w:rsidRDefault="005259B9" w:rsidP="005259B9">
            <w:pPr>
              <w:pStyle w:val="NoSpacing"/>
              <w:contextualSpacing/>
              <w:rPr>
                <w:rFonts w:ascii="Garamond" w:hAnsi="Garamond"/>
                <w:b/>
              </w:rPr>
            </w:pPr>
            <w:r w:rsidRPr="00D340E0">
              <w:rPr>
                <w:rFonts w:ascii="Garamond" w:hAnsi="Garamond"/>
                <w:b/>
              </w:rPr>
              <w:t>12 weeks</w:t>
            </w:r>
          </w:p>
        </w:tc>
        <w:tc>
          <w:tcPr>
            <w:tcW w:w="1949" w:type="dxa"/>
            <w:tcBorders>
              <w:left w:val="nil"/>
            </w:tcBorders>
            <w:noWrap/>
            <w:vAlign w:val="bottom"/>
          </w:tcPr>
          <w:p w14:paraId="3C7F6815" w14:textId="77777777" w:rsidR="005259B9" w:rsidRPr="00D340E0" w:rsidRDefault="005259B9" w:rsidP="005259B9">
            <w:pPr>
              <w:pStyle w:val="NoSpacing"/>
              <w:contextualSpacing/>
              <w:rPr>
                <w:rFonts w:ascii="Garamond" w:hAnsi="Garamond"/>
              </w:rPr>
            </w:pPr>
            <w:r w:rsidRPr="00D340E0">
              <w:rPr>
                <w:rFonts w:ascii="Garamond" w:hAnsi="Garamond" w:cs="Times"/>
                <w:color w:val="000000"/>
              </w:rPr>
              <w:t>65.92 (17.49)</w:t>
            </w:r>
          </w:p>
        </w:tc>
        <w:tc>
          <w:tcPr>
            <w:tcW w:w="1207" w:type="dxa"/>
            <w:noWrap/>
            <w:vAlign w:val="bottom"/>
          </w:tcPr>
          <w:p w14:paraId="7EC8B7BB" w14:textId="77777777" w:rsidR="005259B9" w:rsidRPr="00D340E0" w:rsidRDefault="005259B9" w:rsidP="005259B9">
            <w:pPr>
              <w:pStyle w:val="NoSpacing"/>
              <w:contextualSpacing/>
              <w:rPr>
                <w:rFonts w:ascii="Garamond" w:hAnsi="Garamond"/>
              </w:rPr>
            </w:pPr>
            <w:r w:rsidRPr="00D340E0">
              <w:rPr>
                <w:rFonts w:ascii="Garamond" w:hAnsi="Garamond" w:cs="Times"/>
                <w:color w:val="000000"/>
              </w:rPr>
              <w:t>80</w:t>
            </w:r>
          </w:p>
        </w:tc>
        <w:tc>
          <w:tcPr>
            <w:tcW w:w="1934" w:type="dxa"/>
            <w:noWrap/>
            <w:vAlign w:val="bottom"/>
          </w:tcPr>
          <w:p w14:paraId="753D736C" w14:textId="77777777" w:rsidR="005259B9" w:rsidRPr="00D340E0" w:rsidRDefault="005259B9" w:rsidP="005259B9">
            <w:pPr>
              <w:pStyle w:val="NoSpacing"/>
              <w:contextualSpacing/>
              <w:rPr>
                <w:rFonts w:ascii="Garamond" w:hAnsi="Garamond" w:cs="Times"/>
                <w:color w:val="000000"/>
              </w:rPr>
            </w:pPr>
            <w:r w:rsidRPr="00D340E0">
              <w:rPr>
                <w:rFonts w:ascii="Garamond" w:hAnsi="Garamond" w:cs="Times"/>
                <w:color w:val="000000"/>
              </w:rPr>
              <w:t>65.32 (15.32)</w:t>
            </w:r>
          </w:p>
        </w:tc>
        <w:tc>
          <w:tcPr>
            <w:tcW w:w="788" w:type="dxa"/>
            <w:tcBorders>
              <w:top w:val="nil"/>
              <w:bottom w:val="nil"/>
              <w:right w:val="single" w:sz="2" w:space="0" w:color="auto"/>
            </w:tcBorders>
            <w:noWrap/>
            <w:vAlign w:val="bottom"/>
          </w:tcPr>
          <w:p w14:paraId="5181E50D" w14:textId="77777777" w:rsidR="005259B9" w:rsidRPr="00D340E0" w:rsidRDefault="005259B9" w:rsidP="005259B9">
            <w:pPr>
              <w:pStyle w:val="NoSpacing"/>
              <w:contextualSpacing/>
              <w:rPr>
                <w:rFonts w:ascii="Garamond" w:hAnsi="Garamond" w:cs="Times"/>
                <w:color w:val="000000"/>
              </w:rPr>
            </w:pPr>
            <w:r w:rsidRPr="00D340E0">
              <w:rPr>
                <w:rFonts w:ascii="Garamond" w:hAnsi="Garamond" w:cs="Times"/>
                <w:color w:val="000000"/>
              </w:rPr>
              <w:t>190</w:t>
            </w:r>
          </w:p>
        </w:tc>
        <w:tc>
          <w:tcPr>
            <w:tcW w:w="1173" w:type="dxa"/>
            <w:tcBorders>
              <w:top w:val="nil"/>
              <w:left w:val="single" w:sz="2" w:space="0" w:color="auto"/>
              <w:bottom w:val="nil"/>
              <w:right w:val="nil"/>
            </w:tcBorders>
          </w:tcPr>
          <w:p w14:paraId="7F3D166F" w14:textId="77777777" w:rsidR="005259B9" w:rsidRPr="00D340E0" w:rsidRDefault="005259B9" w:rsidP="005259B9">
            <w:pPr>
              <w:pStyle w:val="NoSpacing"/>
              <w:contextualSpacing/>
              <w:rPr>
                <w:rFonts w:ascii="Garamond" w:hAnsi="Garamond" w:cs="Times"/>
                <w:color w:val="000000"/>
              </w:rPr>
            </w:pPr>
            <w:r w:rsidRPr="00D340E0">
              <w:rPr>
                <w:rFonts w:ascii="Garamond" w:hAnsi="Garamond" w:cs="Times"/>
                <w:color w:val="000000"/>
              </w:rPr>
              <w:t>270</w:t>
            </w:r>
          </w:p>
        </w:tc>
      </w:tr>
      <w:tr w:rsidR="005259B9" w:rsidRPr="00D340E0" w14:paraId="009DFB46" w14:textId="77777777" w:rsidTr="005259B9">
        <w:trPr>
          <w:trHeight w:val="194"/>
        </w:trPr>
        <w:tc>
          <w:tcPr>
            <w:tcW w:w="1575" w:type="dxa"/>
            <w:tcBorders>
              <w:left w:val="nil"/>
              <w:bottom w:val="single" w:sz="4" w:space="0" w:color="auto"/>
              <w:right w:val="nil"/>
            </w:tcBorders>
            <w:noWrap/>
          </w:tcPr>
          <w:p w14:paraId="45AC46C9" w14:textId="77777777" w:rsidR="005259B9" w:rsidRPr="00D340E0" w:rsidRDefault="005259B9" w:rsidP="005259B9">
            <w:pPr>
              <w:pStyle w:val="NoSpacing"/>
              <w:contextualSpacing/>
              <w:rPr>
                <w:rFonts w:ascii="Garamond" w:hAnsi="Garamond"/>
                <w:b/>
              </w:rPr>
            </w:pPr>
            <w:r w:rsidRPr="00D340E0">
              <w:rPr>
                <w:rFonts w:ascii="Garamond" w:hAnsi="Garamond"/>
                <w:b/>
              </w:rPr>
              <w:t>26 weeks</w:t>
            </w:r>
          </w:p>
        </w:tc>
        <w:tc>
          <w:tcPr>
            <w:tcW w:w="1949" w:type="dxa"/>
            <w:tcBorders>
              <w:left w:val="nil"/>
              <w:bottom w:val="single" w:sz="4" w:space="0" w:color="auto"/>
            </w:tcBorders>
            <w:noWrap/>
            <w:vAlign w:val="bottom"/>
          </w:tcPr>
          <w:p w14:paraId="7D247278" w14:textId="77777777" w:rsidR="005259B9" w:rsidRPr="00D340E0" w:rsidRDefault="005259B9" w:rsidP="005259B9">
            <w:pPr>
              <w:pStyle w:val="NoSpacing"/>
              <w:contextualSpacing/>
              <w:rPr>
                <w:rFonts w:ascii="Garamond" w:hAnsi="Garamond"/>
              </w:rPr>
            </w:pPr>
            <w:r w:rsidRPr="00D340E0">
              <w:rPr>
                <w:rFonts w:ascii="Garamond" w:hAnsi="Garamond" w:cs="Times"/>
                <w:color w:val="000000"/>
              </w:rPr>
              <w:t>65.32 (15.39)</w:t>
            </w:r>
          </w:p>
        </w:tc>
        <w:tc>
          <w:tcPr>
            <w:tcW w:w="1207" w:type="dxa"/>
            <w:tcBorders>
              <w:bottom w:val="single" w:sz="4" w:space="0" w:color="auto"/>
            </w:tcBorders>
            <w:noWrap/>
            <w:vAlign w:val="bottom"/>
          </w:tcPr>
          <w:p w14:paraId="7A48638C" w14:textId="77777777" w:rsidR="005259B9" w:rsidRPr="00D340E0" w:rsidRDefault="005259B9" w:rsidP="005259B9">
            <w:pPr>
              <w:pStyle w:val="NoSpacing"/>
              <w:contextualSpacing/>
              <w:rPr>
                <w:rFonts w:ascii="Garamond" w:hAnsi="Garamond"/>
              </w:rPr>
            </w:pPr>
            <w:r w:rsidRPr="00D340E0">
              <w:rPr>
                <w:rFonts w:ascii="Garamond" w:hAnsi="Garamond"/>
              </w:rPr>
              <w:t>53</w:t>
            </w:r>
          </w:p>
        </w:tc>
        <w:tc>
          <w:tcPr>
            <w:tcW w:w="1934" w:type="dxa"/>
            <w:tcBorders>
              <w:bottom w:val="single" w:sz="4" w:space="0" w:color="auto"/>
            </w:tcBorders>
            <w:noWrap/>
            <w:vAlign w:val="bottom"/>
          </w:tcPr>
          <w:p w14:paraId="461FD8BC" w14:textId="77777777" w:rsidR="005259B9" w:rsidRPr="00D340E0" w:rsidRDefault="005259B9" w:rsidP="005259B9">
            <w:pPr>
              <w:pStyle w:val="NoSpacing"/>
              <w:contextualSpacing/>
              <w:rPr>
                <w:rFonts w:ascii="Garamond" w:hAnsi="Garamond" w:cs="Times"/>
                <w:color w:val="000000"/>
              </w:rPr>
            </w:pPr>
            <w:r w:rsidRPr="00D340E0">
              <w:rPr>
                <w:rFonts w:ascii="Garamond" w:hAnsi="Garamond" w:cs="Times"/>
                <w:color w:val="000000"/>
              </w:rPr>
              <w:t>64.64 (15.63)</w:t>
            </w:r>
          </w:p>
        </w:tc>
        <w:tc>
          <w:tcPr>
            <w:tcW w:w="788" w:type="dxa"/>
            <w:tcBorders>
              <w:top w:val="nil"/>
              <w:bottom w:val="single" w:sz="4" w:space="0" w:color="auto"/>
              <w:right w:val="single" w:sz="2" w:space="0" w:color="auto"/>
            </w:tcBorders>
            <w:noWrap/>
            <w:vAlign w:val="bottom"/>
          </w:tcPr>
          <w:p w14:paraId="4ECA8D45" w14:textId="77777777" w:rsidR="005259B9" w:rsidRPr="00D340E0" w:rsidRDefault="005259B9" w:rsidP="005259B9">
            <w:pPr>
              <w:pStyle w:val="NoSpacing"/>
              <w:contextualSpacing/>
              <w:rPr>
                <w:rFonts w:ascii="Garamond" w:hAnsi="Garamond" w:cs="Times"/>
                <w:color w:val="000000"/>
              </w:rPr>
            </w:pPr>
            <w:r w:rsidRPr="00D340E0">
              <w:rPr>
                <w:rFonts w:ascii="Garamond" w:hAnsi="Garamond" w:cs="Times"/>
                <w:color w:val="000000"/>
              </w:rPr>
              <w:t>129</w:t>
            </w:r>
          </w:p>
        </w:tc>
        <w:tc>
          <w:tcPr>
            <w:tcW w:w="1173" w:type="dxa"/>
            <w:tcBorders>
              <w:top w:val="nil"/>
              <w:left w:val="single" w:sz="2" w:space="0" w:color="auto"/>
              <w:bottom w:val="single" w:sz="4" w:space="0" w:color="auto"/>
              <w:right w:val="nil"/>
            </w:tcBorders>
          </w:tcPr>
          <w:p w14:paraId="4B9A7C43" w14:textId="77777777" w:rsidR="005259B9" w:rsidRPr="00D340E0" w:rsidRDefault="005259B9" w:rsidP="005259B9">
            <w:pPr>
              <w:pStyle w:val="NoSpacing"/>
              <w:contextualSpacing/>
              <w:rPr>
                <w:rFonts w:ascii="Garamond" w:hAnsi="Garamond" w:cs="Times"/>
                <w:color w:val="000000"/>
              </w:rPr>
            </w:pPr>
            <w:r w:rsidRPr="00D340E0">
              <w:rPr>
                <w:rFonts w:ascii="Garamond" w:hAnsi="Garamond" w:cs="Times"/>
                <w:color w:val="000000"/>
              </w:rPr>
              <w:t>182</w:t>
            </w:r>
          </w:p>
        </w:tc>
      </w:tr>
      <w:bookmarkEnd w:id="22"/>
      <w:bookmarkEnd w:id="23"/>
      <w:bookmarkEnd w:id="24"/>
      <w:bookmarkEnd w:id="25"/>
      <w:bookmarkEnd w:id="26"/>
    </w:tbl>
    <w:p w14:paraId="47BD533E" w14:textId="77777777" w:rsidR="00E23F6A" w:rsidRPr="00D340E0" w:rsidRDefault="00E23F6A" w:rsidP="005259B9">
      <w:pPr>
        <w:rPr>
          <w:rFonts w:ascii="Garamond" w:hAnsi="Garamond" w:cs="Times New Roman"/>
        </w:rPr>
      </w:pPr>
      <w:r w:rsidRPr="00D340E0">
        <w:rPr>
          <w:rFonts w:ascii="Garamond" w:hAnsi="Garamond" w:cs="Times New Roman"/>
        </w:rPr>
        <w:br w:type="page"/>
      </w:r>
    </w:p>
    <w:p w14:paraId="452F4ECF" w14:textId="77777777" w:rsidR="00E951AA" w:rsidRPr="00D340E0" w:rsidRDefault="00E951AA" w:rsidP="005259B9">
      <w:pPr>
        <w:rPr>
          <w:rFonts w:ascii="Garamond" w:hAnsi="Garamond" w:cs="Times New Roman"/>
        </w:rPr>
      </w:pPr>
    </w:p>
    <w:p w14:paraId="42EF45F9" w14:textId="77777777" w:rsidR="005259B9" w:rsidRPr="00D340E0" w:rsidRDefault="005259B9" w:rsidP="00E23F6A">
      <w:pPr>
        <w:rPr>
          <w:rFonts w:ascii="Garamond" w:hAnsi="Garamond" w:cs="Times New Roman"/>
          <w:i/>
          <w:iCs/>
          <w:color w:val="000000"/>
        </w:rPr>
      </w:pPr>
      <w:r w:rsidRPr="00D340E0">
        <w:rPr>
          <w:rFonts w:ascii="Garamond" w:hAnsi="Garamond" w:cs="Times New Roman"/>
          <w:i/>
          <w:iCs/>
          <w:color w:val="000000"/>
        </w:rPr>
        <w:t>Table</w:t>
      </w:r>
      <w:r w:rsidR="00E951AA" w:rsidRPr="00D340E0">
        <w:rPr>
          <w:rFonts w:ascii="Garamond" w:hAnsi="Garamond" w:cs="Times New Roman"/>
          <w:i/>
          <w:iCs/>
          <w:color w:val="000000"/>
        </w:rPr>
        <w:t xml:space="preserve"> 2. </w:t>
      </w:r>
      <w:r w:rsidRPr="00D340E0">
        <w:rPr>
          <w:rFonts w:ascii="Garamond" w:hAnsi="Garamond" w:cs="Times New Roman"/>
          <w:i/>
          <w:iCs/>
          <w:color w:val="000000"/>
        </w:rPr>
        <w:t xml:space="preserve">Estimated change in QOL score from baseline QOL, by experiment arm (unadjusted means </w:t>
      </w:r>
      <w:commentRangeStart w:id="27"/>
      <w:r w:rsidRPr="00D340E0">
        <w:rPr>
          <w:rFonts w:ascii="Garamond" w:hAnsi="Garamond" w:cs="Times New Roman"/>
          <w:i/>
          <w:iCs/>
          <w:color w:val="000000"/>
        </w:rPr>
        <w:t>model</w:t>
      </w:r>
      <w:commentRangeEnd w:id="27"/>
      <w:r w:rsidR="008F41A7">
        <w:rPr>
          <w:rStyle w:val="CommentReference"/>
        </w:rPr>
        <w:commentReference w:id="27"/>
      </w:r>
      <w:r w:rsidRPr="00D340E0">
        <w:rPr>
          <w:rFonts w:ascii="Garamond" w:hAnsi="Garamond" w:cs="Times New Roman"/>
          <w:i/>
          <w:iCs/>
          <w:color w:val="000000"/>
        </w:rPr>
        <w:t>)</w:t>
      </w:r>
    </w:p>
    <w:tbl>
      <w:tblPr>
        <w:tblW w:w="8844" w:type="dxa"/>
        <w:jc w:val="center"/>
        <w:tblInd w:w="-60" w:type="dxa"/>
        <w:shd w:val="clear" w:color="auto" w:fill="FFFFFF" w:themeFill="background1"/>
        <w:tblLayout w:type="fixed"/>
        <w:tblCellMar>
          <w:left w:w="0" w:type="dxa"/>
          <w:right w:w="0" w:type="dxa"/>
        </w:tblCellMar>
        <w:tblLook w:val="0000" w:firstRow="0" w:lastRow="0" w:firstColumn="0" w:lastColumn="0" w:noHBand="0" w:noVBand="0"/>
        <w:tblPrChange w:id="28" w:author="LaRoche, Dominic {DTIO~Tucson}" w:date="2014-11-13T12:53:00Z">
          <w:tblPr>
            <w:tblW w:w="9816" w:type="dxa"/>
            <w:jc w:val="center"/>
            <w:tblInd w:w="-60" w:type="dxa"/>
            <w:shd w:val="clear" w:color="auto" w:fill="FFFFFF" w:themeFill="background1"/>
            <w:tblLayout w:type="fixed"/>
            <w:tblCellMar>
              <w:left w:w="0" w:type="dxa"/>
              <w:right w:w="0" w:type="dxa"/>
            </w:tblCellMar>
            <w:tblLook w:val="0000" w:firstRow="0" w:lastRow="0" w:firstColumn="0" w:lastColumn="0" w:noHBand="0" w:noVBand="0"/>
          </w:tblPr>
        </w:tblPrChange>
      </w:tblPr>
      <w:tblGrid>
        <w:gridCol w:w="1398"/>
        <w:gridCol w:w="990"/>
        <w:gridCol w:w="990"/>
        <w:gridCol w:w="540"/>
        <w:gridCol w:w="630"/>
        <w:gridCol w:w="900"/>
        <w:gridCol w:w="1170"/>
        <w:gridCol w:w="1080"/>
        <w:gridCol w:w="1146"/>
        <w:tblGridChange w:id="29">
          <w:tblGrid>
            <w:gridCol w:w="1398"/>
            <w:gridCol w:w="990"/>
            <w:gridCol w:w="990"/>
            <w:gridCol w:w="540"/>
            <w:gridCol w:w="630"/>
            <w:gridCol w:w="1170"/>
            <w:gridCol w:w="1764"/>
            <w:gridCol w:w="1214"/>
            <w:gridCol w:w="1120"/>
          </w:tblGrid>
        </w:tblGridChange>
      </w:tblGrid>
      <w:tr w:rsidR="008F41A7" w:rsidRPr="008F41A7" w14:paraId="7459F1D1" w14:textId="77777777" w:rsidTr="008F41A7">
        <w:trPr>
          <w:cantSplit/>
          <w:trHeight w:val="229"/>
          <w:tblHeader/>
          <w:jc w:val="center"/>
          <w:trPrChange w:id="30" w:author="LaRoche, Dominic {DTIO~Tucson}" w:date="2014-11-13T12:53:00Z">
            <w:trPr>
              <w:cantSplit/>
              <w:trHeight w:val="229"/>
              <w:tblHeader/>
              <w:jc w:val="center"/>
            </w:trPr>
          </w:trPrChange>
        </w:trPr>
        <w:tc>
          <w:tcPr>
            <w:tcW w:w="1398" w:type="dxa"/>
            <w:tcBorders>
              <w:top w:val="single" w:sz="2" w:space="0" w:color="auto"/>
              <w:bottom w:val="single" w:sz="12" w:space="0" w:color="auto"/>
            </w:tcBorders>
            <w:shd w:val="clear" w:color="auto" w:fill="FFFFFF" w:themeFill="background1"/>
            <w:tcPrChange w:id="31" w:author="LaRoche, Dominic {DTIO~Tucson}" w:date="2014-11-13T12:53:00Z">
              <w:tcPr>
                <w:tcW w:w="1398" w:type="dxa"/>
                <w:tcBorders>
                  <w:top w:val="single" w:sz="2" w:space="0" w:color="auto"/>
                  <w:bottom w:val="single" w:sz="12" w:space="0" w:color="auto"/>
                </w:tcBorders>
                <w:shd w:val="clear" w:color="auto" w:fill="FFFFFF" w:themeFill="background1"/>
              </w:tcPr>
            </w:tcPrChange>
          </w:tcPr>
          <w:p w14:paraId="705C3513" w14:textId="77777777" w:rsidR="00E951AA" w:rsidRPr="008F41A7" w:rsidRDefault="00E951AA" w:rsidP="00E951AA">
            <w:pPr>
              <w:keepNext/>
              <w:adjustRightInd w:val="0"/>
              <w:rPr>
                <w:rFonts w:ascii="Garamond" w:hAnsi="Garamond" w:cs="Times"/>
                <w:b/>
                <w:bCs/>
                <w:color w:val="000000"/>
                <w:sz w:val="22"/>
                <w:szCs w:val="22"/>
                <w:rPrChange w:id="32" w:author="LaRoche, Dominic {DTIO~Tucson}" w:date="2014-11-13T12:51:00Z">
                  <w:rPr>
                    <w:rFonts w:ascii="Garamond" w:hAnsi="Garamond" w:cs="Times"/>
                    <w:b/>
                    <w:bCs/>
                    <w:color w:val="000000"/>
                  </w:rPr>
                </w:rPrChange>
              </w:rPr>
            </w:pPr>
            <w:bookmarkStart w:id="33" w:name="OLE_LINK11"/>
            <w:bookmarkStart w:id="34" w:name="OLE_LINK12"/>
          </w:p>
        </w:tc>
        <w:tc>
          <w:tcPr>
            <w:tcW w:w="990" w:type="dxa"/>
            <w:tcBorders>
              <w:top w:val="single" w:sz="2" w:space="0" w:color="auto"/>
              <w:bottom w:val="single" w:sz="12" w:space="0" w:color="auto"/>
            </w:tcBorders>
            <w:shd w:val="clear" w:color="auto" w:fill="FFFFFF" w:themeFill="background1"/>
            <w:tcMar>
              <w:left w:w="60" w:type="dxa"/>
              <w:right w:w="60" w:type="dxa"/>
            </w:tcMar>
            <w:vAlign w:val="bottom"/>
            <w:tcPrChange w:id="35" w:author="LaRoche, Dominic {DTIO~Tucson}" w:date="2014-11-13T12:53:00Z">
              <w:tcPr>
                <w:tcW w:w="990" w:type="dxa"/>
                <w:tcBorders>
                  <w:top w:val="single" w:sz="2" w:space="0" w:color="auto"/>
                  <w:bottom w:val="single" w:sz="12" w:space="0" w:color="auto"/>
                </w:tcBorders>
                <w:shd w:val="clear" w:color="auto" w:fill="FFFFFF" w:themeFill="background1"/>
                <w:tcMar>
                  <w:left w:w="60" w:type="dxa"/>
                  <w:right w:w="60" w:type="dxa"/>
                </w:tcMar>
                <w:vAlign w:val="bottom"/>
              </w:tcPr>
            </w:tcPrChange>
          </w:tcPr>
          <w:p w14:paraId="1C6D0F05" w14:textId="77777777" w:rsidR="00E951AA" w:rsidRPr="008F41A7" w:rsidRDefault="00E951AA" w:rsidP="00E951AA">
            <w:pPr>
              <w:keepNext/>
              <w:adjustRightInd w:val="0"/>
              <w:rPr>
                <w:rFonts w:ascii="Garamond" w:hAnsi="Garamond" w:cs="Times"/>
                <w:b/>
                <w:bCs/>
                <w:color w:val="000000"/>
                <w:sz w:val="22"/>
                <w:szCs w:val="22"/>
                <w:rPrChange w:id="36" w:author="LaRoche, Dominic {DTIO~Tucson}" w:date="2014-11-13T12:51:00Z">
                  <w:rPr>
                    <w:rFonts w:ascii="Garamond" w:hAnsi="Garamond" w:cs="Times"/>
                    <w:b/>
                    <w:bCs/>
                    <w:color w:val="000000"/>
                  </w:rPr>
                </w:rPrChange>
              </w:rPr>
            </w:pPr>
            <w:r w:rsidRPr="008F41A7">
              <w:rPr>
                <w:rFonts w:ascii="Garamond" w:hAnsi="Garamond" w:cs="Times"/>
                <w:b/>
                <w:bCs/>
                <w:color w:val="000000"/>
                <w:sz w:val="22"/>
                <w:szCs w:val="22"/>
                <w:rPrChange w:id="37" w:author="LaRoche, Dominic {DTIO~Tucson}" w:date="2014-11-13T12:51:00Z">
                  <w:rPr>
                    <w:rFonts w:ascii="Garamond" w:hAnsi="Garamond" w:cs="Times"/>
                    <w:b/>
                    <w:bCs/>
                    <w:color w:val="000000"/>
                  </w:rPr>
                </w:rPrChange>
              </w:rPr>
              <w:t>Time</w:t>
            </w:r>
          </w:p>
        </w:tc>
        <w:tc>
          <w:tcPr>
            <w:tcW w:w="990" w:type="dxa"/>
            <w:tcBorders>
              <w:top w:val="single" w:sz="2" w:space="0" w:color="auto"/>
              <w:bottom w:val="single" w:sz="12" w:space="0" w:color="auto"/>
            </w:tcBorders>
            <w:shd w:val="clear" w:color="auto" w:fill="FFFFFF" w:themeFill="background1"/>
            <w:tcMar>
              <w:left w:w="60" w:type="dxa"/>
              <w:right w:w="60" w:type="dxa"/>
            </w:tcMar>
            <w:vAlign w:val="bottom"/>
            <w:tcPrChange w:id="38" w:author="LaRoche, Dominic {DTIO~Tucson}" w:date="2014-11-13T12:53:00Z">
              <w:tcPr>
                <w:tcW w:w="990" w:type="dxa"/>
                <w:tcBorders>
                  <w:top w:val="single" w:sz="2" w:space="0" w:color="auto"/>
                  <w:bottom w:val="single" w:sz="12" w:space="0" w:color="auto"/>
                </w:tcBorders>
                <w:shd w:val="clear" w:color="auto" w:fill="FFFFFF" w:themeFill="background1"/>
                <w:tcMar>
                  <w:left w:w="60" w:type="dxa"/>
                  <w:right w:w="60" w:type="dxa"/>
                </w:tcMar>
                <w:vAlign w:val="bottom"/>
              </w:tcPr>
            </w:tcPrChange>
          </w:tcPr>
          <w:p w14:paraId="1EE5E2B3" w14:textId="77777777" w:rsidR="00E951AA" w:rsidRPr="008F41A7" w:rsidRDefault="00E951AA" w:rsidP="00E951AA">
            <w:pPr>
              <w:keepNext/>
              <w:adjustRightInd w:val="0"/>
              <w:jc w:val="right"/>
              <w:rPr>
                <w:rFonts w:ascii="Garamond" w:hAnsi="Garamond" w:cs="Times"/>
                <w:b/>
                <w:bCs/>
                <w:color w:val="000000"/>
                <w:sz w:val="22"/>
                <w:szCs w:val="22"/>
                <w:rPrChange w:id="39" w:author="LaRoche, Dominic {DTIO~Tucson}" w:date="2014-11-13T12:51:00Z">
                  <w:rPr>
                    <w:rFonts w:ascii="Garamond" w:hAnsi="Garamond" w:cs="Times"/>
                    <w:b/>
                    <w:bCs/>
                    <w:color w:val="000000"/>
                  </w:rPr>
                </w:rPrChange>
              </w:rPr>
            </w:pPr>
            <w:r w:rsidRPr="008F41A7">
              <w:rPr>
                <w:rFonts w:ascii="Garamond" w:hAnsi="Garamond" w:cs="Times"/>
                <w:b/>
                <w:bCs/>
                <w:color w:val="000000"/>
                <w:sz w:val="22"/>
                <w:szCs w:val="22"/>
                <w:rPrChange w:id="40" w:author="LaRoche, Dominic {DTIO~Tucson}" w:date="2014-11-13T12:51:00Z">
                  <w:rPr>
                    <w:rFonts w:ascii="Garamond" w:hAnsi="Garamond" w:cs="Times"/>
                    <w:b/>
                    <w:bCs/>
                    <w:color w:val="000000"/>
                  </w:rPr>
                </w:rPrChange>
              </w:rPr>
              <w:t>Estimate</w:t>
            </w:r>
          </w:p>
        </w:tc>
        <w:tc>
          <w:tcPr>
            <w:tcW w:w="540" w:type="dxa"/>
            <w:tcBorders>
              <w:top w:val="single" w:sz="2" w:space="0" w:color="auto"/>
              <w:bottom w:val="single" w:sz="12" w:space="0" w:color="auto"/>
            </w:tcBorders>
            <w:shd w:val="clear" w:color="auto" w:fill="FFFFFF" w:themeFill="background1"/>
            <w:tcMar>
              <w:left w:w="60" w:type="dxa"/>
              <w:right w:w="60" w:type="dxa"/>
            </w:tcMar>
            <w:vAlign w:val="bottom"/>
            <w:tcPrChange w:id="41" w:author="LaRoche, Dominic {DTIO~Tucson}" w:date="2014-11-13T12:53:00Z">
              <w:tcPr>
                <w:tcW w:w="540" w:type="dxa"/>
                <w:tcBorders>
                  <w:top w:val="single" w:sz="2" w:space="0" w:color="auto"/>
                  <w:bottom w:val="single" w:sz="12" w:space="0" w:color="auto"/>
                </w:tcBorders>
                <w:shd w:val="clear" w:color="auto" w:fill="FFFFFF" w:themeFill="background1"/>
                <w:tcMar>
                  <w:left w:w="60" w:type="dxa"/>
                  <w:right w:w="60" w:type="dxa"/>
                </w:tcMar>
                <w:vAlign w:val="bottom"/>
              </w:tcPr>
            </w:tcPrChange>
          </w:tcPr>
          <w:p w14:paraId="7436A31F" w14:textId="77777777" w:rsidR="00E951AA" w:rsidRPr="008F41A7" w:rsidRDefault="00E951AA" w:rsidP="00E951AA">
            <w:pPr>
              <w:keepNext/>
              <w:adjustRightInd w:val="0"/>
              <w:jc w:val="right"/>
              <w:rPr>
                <w:rFonts w:ascii="Garamond" w:hAnsi="Garamond" w:cs="Times"/>
                <w:b/>
                <w:bCs/>
                <w:color w:val="000000"/>
                <w:sz w:val="22"/>
                <w:szCs w:val="22"/>
                <w:rPrChange w:id="42" w:author="LaRoche, Dominic {DTIO~Tucson}" w:date="2014-11-13T12:51:00Z">
                  <w:rPr>
                    <w:rFonts w:ascii="Garamond" w:hAnsi="Garamond" w:cs="Times"/>
                    <w:b/>
                    <w:bCs/>
                    <w:color w:val="000000"/>
                  </w:rPr>
                </w:rPrChange>
              </w:rPr>
            </w:pPr>
            <w:r w:rsidRPr="008F41A7">
              <w:rPr>
                <w:rFonts w:ascii="Garamond" w:hAnsi="Garamond" w:cs="Times"/>
                <w:b/>
                <w:bCs/>
                <w:color w:val="000000"/>
                <w:sz w:val="22"/>
                <w:szCs w:val="22"/>
                <w:rPrChange w:id="43" w:author="LaRoche, Dominic {DTIO~Tucson}" w:date="2014-11-13T12:51:00Z">
                  <w:rPr>
                    <w:rFonts w:ascii="Garamond" w:hAnsi="Garamond" w:cs="Times"/>
                    <w:b/>
                    <w:bCs/>
                    <w:color w:val="000000"/>
                  </w:rPr>
                </w:rPrChange>
              </w:rPr>
              <w:t>SE</w:t>
            </w:r>
          </w:p>
        </w:tc>
        <w:tc>
          <w:tcPr>
            <w:tcW w:w="630" w:type="dxa"/>
            <w:tcBorders>
              <w:top w:val="single" w:sz="2" w:space="0" w:color="auto"/>
              <w:bottom w:val="single" w:sz="12" w:space="0" w:color="auto"/>
            </w:tcBorders>
            <w:shd w:val="clear" w:color="auto" w:fill="FFFFFF" w:themeFill="background1"/>
            <w:tcMar>
              <w:left w:w="60" w:type="dxa"/>
              <w:right w:w="60" w:type="dxa"/>
            </w:tcMar>
            <w:vAlign w:val="bottom"/>
            <w:tcPrChange w:id="44" w:author="LaRoche, Dominic {DTIO~Tucson}" w:date="2014-11-13T12:53:00Z">
              <w:tcPr>
                <w:tcW w:w="630" w:type="dxa"/>
                <w:tcBorders>
                  <w:top w:val="single" w:sz="2" w:space="0" w:color="auto"/>
                  <w:bottom w:val="single" w:sz="12" w:space="0" w:color="auto"/>
                </w:tcBorders>
                <w:shd w:val="clear" w:color="auto" w:fill="FFFFFF" w:themeFill="background1"/>
                <w:tcMar>
                  <w:left w:w="60" w:type="dxa"/>
                  <w:right w:w="60" w:type="dxa"/>
                </w:tcMar>
                <w:vAlign w:val="bottom"/>
              </w:tcPr>
            </w:tcPrChange>
          </w:tcPr>
          <w:p w14:paraId="6F1CE202" w14:textId="77777777" w:rsidR="00E951AA" w:rsidRPr="008F41A7" w:rsidRDefault="00E951AA" w:rsidP="00E951AA">
            <w:pPr>
              <w:keepNext/>
              <w:adjustRightInd w:val="0"/>
              <w:jc w:val="right"/>
              <w:rPr>
                <w:rFonts w:ascii="Garamond" w:hAnsi="Garamond" w:cs="Times"/>
                <w:b/>
                <w:bCs/>
                <w:color w:val="000000"/>
                <w:sz w:val="22"/>
                <w:szCs w:val="22"/>
                <w:rPrChange w:id="45" w:author="LaRoche, Dominic {DTIO~Tucson}" w:date="2014-11-13T12:51:00Z">
                  <w:rPr>
                    <w:rFonts w:ascii="Garamond" w:hAnsi="Garamond" w:cs="Times"/>
                    <w:b/>
                    <w:bCs/>
                    <w:color w:val="000000"/>
                  </w:rPr>
                </w:rPrChange>
              </w:rPr>
            </w:pPr>
            <w:r w:rsidRPr="008F41A7">
              <w:rPr>
                <w:rFonts w:ascii="Garamond" w:hAnsi="Garamond" w:cs="Times"/>
                <w:b/>
                <w:bCs/>
                <w:color w:val="000000"/>
                <w:sz w:val="22"/>
                <w:szCs w:val="22"/>
                <w:rPrChange w:id="46" w:author="LaRoche, Dominic {DTIO~Tucson}" w:date="2014-11-13T12:51:00Z">
                  <w:rPr>
                    <w:rFonts w:ascii="Garamond" w:hAnsi="Garamond" w:cs="Times"/>
                    <w:b/>
                    <w:bCs/>
                    <w:color w:val="000000"/>
                  </w:rPr>
                </w:rPrChange>
              </w:rPr>
              <w:t>DF</w:t>
            </w:r>
          </w:p>
        </w:tc>
        <w:tc>
          <w:tcPr>
            <w:tcW w:w="900" w:type="dxa"/>
            <w:tcBorders>
              <w:top w:val="single" w:sz="2" w:space="0" w:color="auto"/>
              <w:bottom w:val="single" w:sz="12" w:space="0" w:color="auto"/>
            </w:tcBorders>
            <w:shd w:val="clear" w:color="auto" w:fill="FFFFFF" w:themeFill="background1"/>
            <w:tcMar>
              <w:left w:w="60" w:type="dxa"/>
              <w:right w:w="60" w:type="dxa"/>
            </w:tcMar>
            <w:vAlign w:val="bottom"/>
            <w:tcPrChange w:id="47" w:author="LaRoche, Dominic {DTIO~Tucson}" w:date="2014-11-13T12:53:00Z">
              <w:tcPr>
                <w:tcW w:w="1170" w:type="dxa"/>
                <w:tcBorders>
                  <w:top w:val="single" w:sz="2" w:space="0" w:color="auto"/>
                  <w:bottom w:val="single" w:sz="12" w:space="0" w:color="auto"/>
                </w:tcBorders>
                <w:shd w:val="clear" w:color="auto" w:fill="FFFFFF" w:themeFill="background1"/>
                <w:tcMar>
                  <w:left w:w="60" w:type="dxa"/>
                  <w:right w:w="60" w:type="dxa"/>
                </w:tcMar>
                <w:vAlign w:val="bottom"/>
              </w:tcPr>
            </w:tcPrChange>
          </w:tcPr>
          <w:p w14:paraId="42174968" w14:textId="77777777" w:rsidR="00E951AA" w:rsidRPr="008F41A7" w:rsidRDefault="00E951AA" w:rsidP="00E951AA">
            <w:pPr>
              <w:keepNext/>
              <w:adjustRightInd w:val="0"/>
              <w:jc w:val="right"/>
              <w:rPr>
                <w:rFonts w:ascii="Garamond" w:hAnsi="Garamond" w:cs="Times"/>
                <w:b/>
                <w:bCs/>
                <w:color w:val="000000"/>
                <w:sz w:val="22"/>
                <w:szCs w:val="22"/>
                <w:rPrChange w:id="48" w:author="LaRoche, Dominic {DTIO~Tucson}" w:date="2014-11-13T12:51:00Z">
                  <w:rPr>
                    <w:rFonts w:ascii="Garamond" w:hAnsi="Garamond" w:cs="Times"/>
                    <w:b/>
                    <w:bCs/>
                    <w:color w:val="000000"/>
                  </w:rPr>
                </w:rPrChange>
              </w:rPr>
            </w:pPr>
            <w:r w:rsidRPr="008F41A7">
              <w:rPr>
                <w:rFonts w:ascii="Garamond" w:hAnsi="Garamond" w:cs="Times"/>
                <w:b/>
                <w:bCs/>
                <w:color w:val="000000"/>
                <w:sz w:val="22"/>
                <w:szCs w:val="22"/>
                <w:rPrChange w:id="49" w:author="LaRoche, Dominic {DTIO~Tucson}" w:date="2014-11-13T12:51:00Z">
                  <w:rPr>
                    <w:rFonts w:ascii="Garamond" w:hAnsi="Garamond" w:cs="Times"/>
                    <w:b/>
                    <w:bCs/>
                    <w:color w:val="000000"/>
                  </w:rPr>
                </w:rPrChange>
              </w:rPr>
              <w:t>t Value</w:t>
            </w:r>
          </w:p>
        </w:tc>
        <w:tc>
          <w:tcPr>
            <w:tcW w:w="1170" w:type="dxa"/>
            <w:tcBorders>
              <w:top w:val="single" w:sz="2" w:space="0" w:color="auto"/>
              <w:bottom w:val="single" w:sz="12" w:space="0" w:color="auto"/>
            </w:tcBorders>
            <w:shd w:val="clear" w:color="auto" w:fill="FFFFFF" w:themeFill="background1"/>
            <w:tcMar>
              <w:left w:w="60" w:type="dxa"/>
              <w:right w:w="60" w:type="dxa"/>
            </w:tcMar>
            <w:vAlign w:val="bottom"/>
            <w:tcPrChange w:id="50" w:author="LaRoche, Dominic {DTIO~Tucson}" w:date="2014-11-13T12:53:00Z">
              <w:tcPr>
                <w:tcW w:w="1764" w:type="dxa"/>
                <w:tcBorders>
                  <w:top w:val="single" w:sz="2" w:space="0" w:color="auto"/>
                  <w:bottom w:val="single" w:sz="12" w:space="0" w:color="auto"/>
                </w:tcBorders>
                <w:shd w:val="clear" w:color="auto" w:fill="FFFFFF" w:themeFill="background1"/>
                <w:tcMar>
                  <w:left w:w="60" w:type="dxa"/>
                  <w:right w:w="60" w:type="dxa"/>
                </w:tcMar>
                <w:vAlign w:val="bottom"/>
              </w:tcPr>
            </w:tcPrChange>
          </w:tcPr>
          <w:p w14:paraId="1267FD2A" w14:textId="77777777" w:rsidR="00E951AA" w:rsidRPr="008F41A7" w:rsidRDefault="00E951AA" w:rsidP="00E951AA">
            <w:pPr>
              <w:keepNext/>
              <w:adjustRightInd w:val="0"/>
              <w:jc w:val="right"/>
              <w:rPr>
                <w:rFonts w:ascii="Garamond" w:hAnsi="Garamond" w:cs="Times"/>
                <w:b/>
                <w:bCs/>
                <w:color w:val="000000"/>
                <w:sz w:val="22"/>
                <w:szCs w:val="22"/>
                <w:rPrChange w:id="51" w:author="LaRoche, Dominic {DTIO~Tucson}" w:date="2014-11-13T12:51:00Z">
                  <w:rPr>
                    <w:rFonts w:ascii="Garamond" w:hAnsi="Garamond" w:cs="Times"/>
                    <w:b/>
                    <w:bCs/>
                    <w:color w:val="000000"/>
                  </w:rPr>
                </w:rPrChange>
              </w:rPr>
            </w:pPr>
            <w:r w:rsidRPr="008F41A7">
              <w:rPr>
                <w:rFonts w:ascii="Garamond" w:hAnsi="Garamond" w:cs="Times"/>
                <w:b/>
                <w:bCs/>
                <w:color w:val="000000"/>
                <w:sz w:val="22"/>
                <w:szCs w:val="22"/>
                <w:rPrChange w:id="52" w:author="LaRoche, Dominic {DTIO~Tucson}" w:date="2014-11-13T12:51:00Z">
                  <w:rPr>
                    <w:rFonts w:ascii="Garamond" w:hAnsi="Garamond" w:cs="Times"/>
                    <w:b/>
                    <w:bCs/>
                    <w:color w:val="000000"/>
                  </w:rPr>
                </w:rPrChange>
              </w:rPr>
              <w:t>p-value</w:t>
            </w:r>
          </w:p>
        </w:tc>
        <w:tc>
          <w:tcPr>
            <w:tcW w:w="1080" w:type="dxa"/>
            <w:tcBorders>
              <w:top w:val="single" w:sz="2" w:space="0" w:color="auto"/>
              <w:bottom w:val="single" w:sz="12" w:space="0" w:color="auto"/>
            </w:tcBorders>
            <w:shd w:val="clear" w:color="auto" w:fill="FFFFFF" w:themeFill="background1"/>
            <w:tcMar>
              <w:left w:w="60" w:type="dxa"/>
              <w:right w:w="60" w:type="dxa"/>
            </w:tcMar>
            <w:vAlign w:val="bottom"/>
            <w:tcPrChange w:id="53" w:author="LaRoche, Dominic {DTIO~Tucson}" w:date="2014-11-13T12:53:00Z">
              <w:tcPr>
                <w:tcW w:w="1214" w:type="dxa"/>
                <w:tcBorders>
                  <w:top w:val="single" w:sz="2" w:space="0" w:color="auto"/>
                  <w:bottom w:val="single" w:sz="12" w:space="0" w:color="auto"/>
                </w:tcBorders>
                <w:shd w:val="clear" w:color="auto" w:fill="FFFFFF" w:themeFill="background1"/>
                <w:tcMar>
                  <w:left w:w="60" w:type="dxa"/>
                  <w:right w:w="60" w:type="dxa"/>
                </w:tcMar>
                <w:vAlign w:val="bottom"/>
              </w:tcPr>
            </w:tcPrChange>
          </w:tcPr>
          <w:p w14:paraId="3A67FAB1" w14:textId="77777777" w:rsidR="00E951AA" w:rsidRPr="008F41A7" w:rsidRDefault="00E951AA" w:rsidP="00E951AA">
            <w:pPr>
              <w:keepNext/>
              <w:adjustRightInd w:val="0"/>
              <w:jc w:val="right"/>
              <w:rPr>
                <w:rFonts w:ascii="Garamond" w:hAnsi="Garamond" w:cs="Times"/>
                <w:b/>
                <w:bCs/>
                <w:color w:val="000000"/>
                <w:sz w:val="22"/>
                <w:szCs w:val="22"/>
                <w:rPrChange w:id="54" w:author="LaRoche, Dominic {DTIO~Tucson}" w:date="2014-11-13T12:51:00Z">
                  <w:rPr>
                    <w:rFonts w:ascii="Garamond" w:hAnsi="Garamond" w:cs="Times"/>
                    <w:b/>
                    <w:bCs/>
                    <w:color w:val="000000"/>
                  </w:rPr>
                </w:rPrChange>
              </w:rPr>
            </w:pPr>
            <w:r w:rsidRPr="008F41A7">
              <w:rPr>
                <w:rFonts w:ascii="Garamond" w:hAnsi="Garamond" w:cs="Times"/>
                <w:b/>
                <w:bCs/>
                <w:color w:val="000000"/>
                <w:sz w:val="22"/>
                <w:szCs w:val="22"/>
                <w:rPrChange w:id="55" w:author="LaRoche, Dominic {DTIO~Tucson}" w:date="2014-11-13T12:51:00Z">
                  <w:rPr>
                    <w:rFonts w:ascii="Garamond" w:hAnsi="Garamond" w:cs="Times"/>
                    <w:b/>
                    <w:bCs/>
                    <w:color w:val="000000"/>
                  </w:rPr>
                </w:rPrChange>
              </w:rPr>
              <w:t>Lower CL</w:t>
            </w:r>
          </w:p>
        </w:tc>
        <w:tc>
          <w:tcPr>
            <w:tcW w:w="1146" w:type="dxa"/>
            <w:tcBorders>
              <w:top w:val="single" w:sz="2" w:space="0" w:color="auto"/>
              <w:bottom w:val="single" w:sz="12" w:space="0" w:color="auto"/>
            </w:tcBorders>
            <w:shd w:val="clear" w:color="auto" w:fill="FFFFFF" w:themeFill="background1"/>
            <w:tcMar>
              <w:left w:w="60" w:type="dxa"/>
              <w:right w:w="60" w:type="dxa"/>
            </w:tcMar>
            <w:vAlign w:val="bottom"/>
            <w:tcPrChange w:id="56" w:author="LaRoche, Dominic {DTIO~Tucson}" w:date="2014-11-13T12:53:00Z">
              <w:tcPr>
                <w:tcW w:w="1120" w:type="dxa"/>
                <w:tcBorders>
                  <w:top w:val="single" w:sz="2" w:space="0" w:color="auto"/>
                  <w:bottom w:val="single" w:sz="12" w:space="0" w:color="auto"/>
                </w:tcBorders>
                <w:shd w:val="clear" w:color="auto" w:fill="FFFFFF" w:themeFill="background1"/>
                <w:tcMar>
                  <w:left w:w="60" w:type="dxa"/>
                  <w:right w:w="60" w:type="dxa"/>
                </w:tcMar>
                <w:vAlign w:val="bottom"/>
              </w:tcPr>
            </w:tcPrChange>
          </w:tcPr>
          <w:p w14:paraId="42092840" w14:textId="77777777" w:rsidR="00E951AA" w:rsidRPr="008F41A7" w:rsidRDefault="00E951AA" w:rsidP="00E951AA">
            <w:pPr>
              <w:keepNext/>
              <w:adjustRightInd w:val="0"/>
              <w:jc w:val="right"/>
              <w:rPr>
                <w:rFonts w:ascii="Garamond" w:hAnsi="Garamond" w:cs="Times"/>
                <w:b/>
                <w:bCs/>
                <w:color w:val="000000"/>
                <w:sz w:val="22"/>
                <w:szCs w:val="22"/>
                <w:rPrChange w:id="57" w:author="LaRoche, Dominic {DTIO~Tucson}" w:date="2014-11-13T12:51:00Z">
                  <w:rPr>
                    <w:rFonts w:ascii="Garamond" w:hAnsi="Garamond" w:cs="Times"/>
                    <w:b/>
                    <w:bCs/>
                    <w:color w:val="000000"/>
                  </w:rPr>
                </w:rPrChange>
              </w:rPr>
            </w:pPr>
            <w:r w:rsidRPr="008F41A7">
              <w:rPr>
                <w:rFonts w:ascii="Garamond" w:hAnsi="Garamond" w:cs="Times"/>
                <w:b/>
                <w:bCs/>
                <w:color w:val="000000"/>
                <w:sz w:val="22"/>
                <w:szCs w:val="22"/>
                <w:rPrChange w:id="58" w:author="LaRoche, Dominic {DTIO~Tucson}" w:date="2014-11-13T12:51:00Z">
                  <w:rPr>
                    <w:rFonts w:ascii="Garamond" w:hAnsi="Garamond" w:cs="Times"/>
                    <w:b/>
                    <w:bCs/>
                    <w:color w:val="000000"/>
                  </w:rPr>
                </w:rPrChange>
              </w:rPr>
              <w:t>Upper CL</w:t>
            </w:r>
          </w:p>
        </w:tc>
      </w:tr>
      <w:tr w:rsidR="008F41A7" w:rsidRPr="008F41A7" w14:paraId="118B767A" w14:textId="77777777" w:rsidTr="008F41A7">
        <w:trPr>
          <w:cantSplit/>
          <w:trHeight w:val="216"/>
          <w:jc w:val="center"/>
          <w:trPrChange w:id="59" w:author="LaRoche, Dominic {DTIO~Tucson}" w:date="2014-11-13T12:53:00Z">
            <w:trPr>
              <w:cantSplit/>
              <w:trHeight w:val="216"/>
              <w:jc w:val="center"/>
            </w:trPr>
          </w:trPrChange>
        </w:trPr>
        <w:tc>
          <w:tcPr>
            <w:tcW w:w="1398" w:type="dxa"/>
            <w:tcBorders>
              <w:top w:val="single" w:sz="12" w:space="0" w:color="auto"/>
            </w:tcBorders>
            <w:shd w:val="clear" w:color="auto" w:fill="FFFFFF" w:themeFill="background1"/>
            <w:tcPrChange w:id="60" w:author="LaRoche, Dominic {DTIO~Tucson}" w:date="2014-11-13T12:53:00Z">
              <w:tcPr>
                <w:tcW w:w="1398" w:type="dxa"/>
                <w:tcBorders>
                  <w:top w:val="single" w:sz="12" w:space="0" w:color="auto"/>
                </w:tcBorders>
                <w:shd w:val="clear" w:color="auto" w:fill="FFFFFF" w:themeFill="background1"/>
              </w:tcPr>
            </w:tcPrChange>
          </w:tcPr>
          <w:p w14:paraId="399EE593" w14:textId="77777777" w:rsidR="00E951AA" w:rsidRPr="008F41A7" w:rsidRDefault="00E951AA" w:rsidP="00E951AA">
            <w:pPr>
              <w:keepNext/>
              <w:adjustRightInd w:val="0"/>
              <w:rPr>
                <w:rFonts w:ascii="Garamond" w:hAnsi="Garamond" w:cs="Times"/>
                <w:b/>
                <w:bCs/>
                <w:color w:val="000000"/>
                <w:sz w:val="22"/>
                <w:szCs w:val="22"/>
                <w:rPrChange w:id="61" w:author="LaRoche, Dominic {DTIO~Tucson}" w:date="2014-11-13T12:51:00Z">
                  <w:rPr>
                    <w:rFonts w:ascii="Garamond" w:hAnsi="Garamond" w:cs="Times"/>
                    <w:b/>
                    <w:bCs/>
                    <w:color w:val="000000"/>
                  </w:rPr>
                </w:rPrChange>
              </w:rPr>
            </w:pPr>
            <w:r w:rsidRPr="008F41A7">
              <w:rPr>
                <w:rFonts w:ascii="Garamond" w:hAnsi="Garamond" w:cs="Times"/>
                <w:b/>
                <w:bCs/>
                <w:color w:val="000000"/>
                <w:sz w:val="22"/>
                <w:szCs w:val="22"/>
                <w:rPrChange w:id="62" w:author="LaRoche, Dominic {DTIO~Tucson}" w:date="2014-11-13T12:51:00Z">
                  <w:rPr>
                    <w:rFonts w:ascii="Garamond" w:hAnsi="Garamond" w:cs="Times"/>
                    <w:b/>
                    <w:bCs/>
                    <w:color w:val="000000"/>
                  </w:rPr>
                </w:rPrChange>
              </w:rPr>
              <w:t>Control</w:t>
            </w:r>
          </w:p>
        </w:tc>
        <w:tc>
          <w:tcPr>
            <w:tcW w:w="990" w:type="dxa"/>
            <w:tcBorders>
              <w:top w:val="single" w:sz="12" w:space="0" w:color="auto"/>
            </w:tcBorders>
            <w:shd w:val="clear" w:color="auto" w:fill="FFFFFF" w:themeFill="background1"/>
            <w:tcMar>
              <w:left w:w="60" w:type="dxa"/>
              <w:right w:w="60" w:type="dxa"/>
            </w:tcMar>
            <w:tcPrChange w:id="63" w:author="LaRoche, Dominic {DTIO~Tucson}" w:date="2014-11-13T12:53:00Z">
              <w:tcPr>
                <w:tcW w:w="990" w:type="dxa"/>
                <w:tcBorders>
                  <w:top w:val="single" w:sz="12" w:space="0" w:color="auto"/>
                </w:tcBorders>
                <w:shd w:val="clear" w:color="auto" w:fill="FFFFFF" w:themeFill="background1"/>
                <w:tcMar>
                  <w:left w:w="60" w:type="dxa"/>
                  <w:right w:w="60" w:type="dxa"/>
                </w:tcMar>
              </w:tcPr>
            </w:tcPrChange>
          </w:tcPr>
          <w:p w14:paraId="1FD9FB9E" w14:textId="77777777" w:rsidR="00E951AA" w:rsidRPr="008F41A7" w:rsidRDefault="00E951AA" w:rsidP="00E951AA">
            <w:pPr>
              <w:keepNext/>
              <w:adjustRightInd w:val="0"/>
              <w:rPr>
                <w:rFonts w:ascii="Garamond" w:hAnsi="Garamond" w:cs="Times"/>
                <w:b/>
                <w:bCs/>
                <w:color w:val="000000"/>
                <w:sz w:val="22"/>
                <w:szCs w:val="22"/>
                <w:rPrChange w:id="64" w:author="LaRoche, Dominic {DTIO~Tucson}" w:date="2014-11-13T12:51:00Z">
                  <w:rPr>
                    <w:rFonts w:ascii="Garamond" w:hAnsi="Garamond" w:cs="Times"/>
                    <w:b/>
                    <w:bCs/>
                    <w:color w:val="000000"/>
                  </w:rPr>
                </w:rPrChange>
              </w:rPr>
            </w:pPr>
            <w:r w:rsidRPr="008F41A7">
              <w:rPr>
                <w:rFonts w:ascii="Garamond" w:hAnsi="Garamond" w:cs="Times"/>
                <w:b/>
                <w:bCs/>
                <w:color w:val="000000"/>
                <w:sz w:val="22"/>
                <w:szCs w:val="22"/>
                <w:rPrChange w:id="65" w:author="LaRoche, Dominic {DTIO~Tucson}" w:date="2014-11-13T12:51:00Z">
                  <w:rPr>
                    <w:rFonts w:ascii="Garamond" w:hAnsi="Garamond" w:cs="Times"/>
                    <w:b/>
                    <w:bCs/>
                    <w:color w:val="000000"/>
                  </w:rPr>
                </w:rPrChange>
              </w:rPr>
              <w:t>6 weeks</w:t>
            </w:r>
          </w:p>
        </w:tc>
        <w:tc>
          <w:tcPr>
            <w:tcW w:w="990" w:type="dxa"/>
            <w:tcBorders>
              <w:top w:val="single" w:sz="12" w:space="0" w:color="auto"/>
            </w:tcBorders>
            <w:shd w:val="clear" w:color="auto" w:fill="FFFFFF" w:themeFill="background1"/>
            <w:tcMar>
              <w:left w:w="60" w:type="dxa"/>
              <w:right w:w="60" w:type="dxa"/>
            </w:tcMar>
            <w:tcPrChange w:id="66" w:author="LaRoche, Dominic {DTIO~Tucson}" w:date="2014-11-13T12:53:00Z">
              <w:tcPr>
                <w:tcW w:w="990" w:type="dxa"/>
                <w:tcBorders>
                  <w:top w:val="single" w:sz="12" w:space="0" w:color="auto"/>
                </w:tcBorders>
                <w:shd w:val="clear" w:color="auto" w:fill="FFFFFF" w:themeFill="background1"/>
                <w:tcMar>
                  <w:left w:w="60" w:type="dxa"/>
                  <w:right w:w="60" w:type="dxa"/>
                </w:tcMar>
              </w:tcPr>
            </w:tcPrChange>
          </w:tcPr>
          <w:p w14:paraId="08968D41" w14:textId="77777777" w:rsidR="00E951AA" w:rsidRPr="008F41A7" w:rsidRDefault="00E951AA" w:rsidP="00E951AA">
            <w:pPr>
              <w:keepNext/>
              <w:adjustRightInd w:val="0"/>
              <w:jc w:val="right"/>
              <w:rPr>
                <w:rFonts w:ascii="Garamond" w:hAnsi="Garamond" w:cs="Times"/>
                <w:color w:val="000000"/>
                <w:sz w:val="22"/>
                <w:szCs w:val="22"/>
                <w:rPrChange w:id="67" w:author="LaRoche, Dominic {DTIO~Tucson}" w:date="2014-11-13T12:51:00Z">
                  <w:rPr>
                    <w:rFonts w:ascii="Garamond" w:hAnsi="Garamond" w:cs="Times"/>
                    <w:color w:val="000000"/>
                  </w:rPr>
                </w:rPrChange>
              </w:rPr>
            </w:pPr>
            <w:r w:rsidRPr="008F41A7">
              <w:rPr>
                <w:rFonts w:ascii="Garamond" w:hAnsi="Garamond"/>
                <w:sz w:val="22"/>
                <w:szCs w:val="22"/>
                <w:rPrChange w:id="68" w:author="LaRoche, Dominic {DTIO~Tucson}" w:date="2014-11-13T12:51:00Z">
                  <w:rPr>
                    <w:rFonts w:ascii="Garamond" w:hAnsi="Garamond"/>
                  </w:rPr>
                </w:rPrChange>
              </w:rPr>
              <w:t>-2.47</w:t>
            </w:r>
          </w:p>
        </w:tc>
        <w:tc>
          <w:tcPr>
            <w:tcW w:w="540" w:type="dxa"/>
            <w:tcBorders>
              <w:top w:val="single" w:sz="12" w:space="0" w:color="auto"/>
            </w:tcBorders>
            <w:shd w:val="clear" w:color="auto" w:fill="FFFFFF" w:themeFill="background1"/>
            <w:tcMar>
              <w:left w:w="60" w:type="dxa"/>
              <w:right w:w="60" w:type="dxa"/>
            </w:tcMar>
            <w:tcPrChange w:id="69" w:author="LaRoche, Dominic {DTIO~Tucson}" w:date="2014-11-13T12:53:00Z">
              <w:tcPr>
                <w:tcW w:w="540" w:type="dxa"/>
                <w:tcBorders>
                  <w:top w:val="single" w:sz="12" w:space="0" w:color="auto"/>
                </w:tcBorders>
                <w:shd w:val="clear" w:color="auto" w:fill="FFFFFF" w:themeFill="background1"/>
                <w:tcMar>
                  <w:left w:w="60" w:type="dxa"/>
                  <w:right w:w="60" w:type="dxa"/>
                </w:tcMar>
              </w:tcPr>
            </w:tcPrChange>
          </w:tcPr>
          <w:p w14:paraId="12B5BA94" w14:textId="77777777" w:rsidR="00E951AA" w:rsidRPr="008F41A7" w:rsidRDefault="00E951AA" w:rsidP="00E951AA">
            <w:pPr>
              <w:keepNext/>
              <w:adjustRightInd w:val="0"/>
              <w:jc w:val="right"/>
              <w:rPr>
                <w:rFonts w:ascii="Garamond" w:hAnsi="Garamond" w:cs="Times"/>
                <w:color w:val="000000"/>
                <w:sz w:val="22"/>
                <w:szCs w:val="22"/>
                <w:rPrChange w:id="70" w:author="LaRoche, Dominic {DTIO~Tucson}" w:date="2014-11-13T12:51:00Z">
                  <w:rPr>
                    <w:rFonts w:ascii="Garamond" w:hAnsi="Garamond" w:cs="Times"/>
                    <w:color w:val="000000"/>
                  </w:rPr>
                </w:rPrChange>
              </w:rPr>
            </w:pPr>
            <w:r w:rsidRPr="008F41A7">
              <w:rPr>
                <w:rFonts w:ascii="Garamond" w:hAnsi="Garamond"/>
                <w:sz w:val="22"/>
                <w:szCs w:val="22"/>
                <w:rPrChange w:id="71" w:author="LaRoche, Dominic {DTIO~Tucson}" w:date="2014-11-13T12:51:00Z">
                  <w:rPr>
                    <w:rFonts w:ascii="Garamond" w:hAnsi="Garamond"/>
                  </w:rPr>
                </w:rPrChange>
              </w:rPr>
              <w:t>1.51</w:t>
            </w:r>
          </w:p>
        </w:tc>
        <w:tc>
          <w:tcPr>
            <w:tcW w:w="630" w:type="dxa"/>
            <w:tcBorders>
              <w:top w:val="single" w:sz="12" w:space="0" w:color="auto"/>
            </w:tcBorders>
            <w:shd w:val="clear" w:color="auto" w:fill="FFFFFF" w:themeFill="background1"/>
            <w:tcMar>
              <w:left w:w="60" w:type="dxa"/>
              <w:right w:w="60" w:type="dxa"/>
            </w:tcMar>
            <w:tcPrChange w:id="72" w:author="LaRoche, Dominic {DTIO~Tucson}" w:date="2014-11-13T12:53:00Z">
              <w:tcPr>
                <w:tcW w:w="630" w:type="dxa"/>
                <w:tcBorders>
                  <w:top w:val="single" w:sz="12" w:space="0" w:color="auto"/>
                </w:tcBorders>
                <w:shd w:val="clear" w:color="auto" w:fill="FFFFFF" w:themeFill="background1"/>
                <w:tcMar>
                  <w:left w:w="60" w:type="dxa"/>
                  <w:right w:w="60" w:type="dxa"/>
                </w:tcMar>
              </w:tcPr>
            </w:tcPrChange>
          </w:tcPr>
          <w:p w14:paraId="60C36993" w14:textId="77777777" w:rsidR="00E951AA" w:rsidRPr="008F41A7" w:rsidRDefault="00E951AA" w:rsidP="00E951AA">
            <w:pPr>
              <w:keepNext/>
              <w:adjustRightInd w:val="0"/>
              <w:jc w:val="right"/>
              <w:rPr>
                <w:rFonts w:ascii="Garamond" w:hAnsi="Garamond" w:cs="Times"/>
                <w:color w:val="000000"/>
                <w:sz w:val="22"/>
                <w:szCs w:val="22"/>
                <w:rPrChange w:id="73" w:author="LaRoche, Dominic {DTIO~Tucson}" w:date="2014-11-13T12:51:00Z">
                  <w:rPr>
                    <w:rFonts w:ascii="Garamond" w:hAnsi="Garamond" w:cs="Times"/>
                    <w:color w:val="000000"/>
                  </w:rPr>
                </w:rPrChange>
              </w:rPr>
            </w:pPr>
            <w:r w:rsidRPr="008F41A7">
              <w:rPr>
                <w:rFonts w:ascii="Garamond" w:hAnsi="Garamond"/>
                <w:sz w:val="22"/>
                <w:szCs w:val="22"/>
                <w:rPrChange w:id="74" w:author="LaRoche, Dominic {DTIO~Tucson}" w:date="2014-11-13T12:51:00Z">
                  <w:rPr>
                    <w:rFonts w:ascii="Garamond" w:hAnsi="Garamond"/>
                  </w:rPr>
                </w:rPrChange>
              </w:rPr>
              <w:t>778</w:t>
            </w:r>
          </w:p>
        </w:tc>
        <w:tc>
          <w:tcPr>
            <w:tcW w:w="900" w:type="dxa"/>
            <w:tcBorders>
              <w:top w:val="single" w:sz="12" w:space="0" w:color="auto"/>
            </w:tcBorders>
            <w:shd w:val="clear" w:color="auto" w:fill="FFFFFF" w:themeFill="background1"/>
            <w:tcMar>
              <w:left w:w="60" w:type="dxa"/>
              <w:right w:w="60" w:type="dxa"/>
            </w:tcMar>
            <w:tcPrChange w:id="75" w:author="LaRoche, Dominic {DTIO~Tucson}" w:date="2014-11-13T12:53:00Z">
              <w:tcPr>
                <w:tcW w:w="1170" w:type="dxa"/>
                <w:tcBorders>
                  <w:top w:val="single" w:sz="12" w:space="0" w:color="auto"/>
                </w:tcBorders>
                <w:shd w:val="clear" w:color="auto" w:fill="FFFFFF" w:themeFill="background1"/>
                <w:tcMar>
                  <w:left w:w="60" w:type="dxa"/>
                  <w:right w:w="60" w:type="dxa"/>
                </w:tcMar>
              </w:tcPr>
            </w:tcPrChange>
          </w:tcPr>
          <w:p w14:paraId="43B613E1" w14:textId="77777777" w:rsidR="00E951AA" w:rsidRPr="008F41A7" w:rsidRDefault="00E951AA" w:rsidP="00E951AA">
            <w:pPr>
              <w:keepNext/>
              <w:adjustRightInd w:val="0"/>
              <w:jc w:val="right"/>
              <w:rPr>
                <w:rFonts w:ascii="Garamond" w:hAnsi="Garamond" w:cs="Times"/>
                <w:color w:val="000000"/>
                <w:sz w:val="22"/>
                <w:szCs w:val="22"/>
                <w:rPrChange w:id="76" w:author="LaRoche, Dominic {DTIO~Tucson}" w:date="2014-11-13T12:51:00Z">
                  <w:rPr>
                    <w:rFonts w:ascii="Garamond" w:hAnsi="Garamond" w:cs="Times"/>
                    <w:color w:val="000000"/>
                  </w:rPr>
                </w:rPrChange>
              </w:rPr>
            </w:pPr>
            <w:r w:rsidRPr="008F41A7">
              <w:rPr>
                <w:rFonts w:ascii="Garamond" w:hAnsi="Garamond"/>
                <w:sz w:val="22"/>
                <w:szCs w:val="22"/>
                <w:rPrChange w:id="77" w:author="LaRoche, Dominic {DTIO~Tucson}" w:date="2014-11-13T12:51:00Z">
                  <w:rPr>
                    <w:rFonts w:ascii="Garamond" w:hAnsi="Garamond"/>
                  </w:rPr>
                </w:rPrChange>
              </w:rPr>
              <w:t>-1.63</w:t>
            </w:r>
          </w:p>
        </w:tc>
        <w:tc>
          <w:tcPr>
            <w:tcW w:w="1170" w:type="dxa"/>
            <w:tcBorders>
              <w:top w:val="single" w:sz="12" w:space="0" w:color="auto"/>
            </w:tcBorders>
            <w:shd w:val="clear" w:color="auto" w:fill="FFFFFF" w:themeFill="background1"/>
            <w:tcMar>
              <w:left w:w="60" w:type="dxa"/>
              <w:right w:w="60" w:type="dxa"/>
            </w:tcMar>
            <w:tcPrChange w:id="78" w:author="LaRoche, Dominic {DTIO~Tucson}" w:date="2014-11-13T12:53:00Z">
              <w:tcPr>
                <w:tcW w:w="1764" w:type="dxa"/>
                <w:tcBorders>
                  <w:top w:val="single" w:sz="12" w:space="0" w:color="auto"/>
                </w:tcBorders>
                <w:shd w:val="clear" w:color="auto" w:fill="FFFFFF" w:themeFill="background1"/>
                <w:tcMar>
                  <w:left w:w="60" w:type="dxa"/>
                  <w:right w:w="60" w:type="dxa"/>
                </w:tcMar>
              </w:tcPr>
            </w:tcPrChange>
          </w:tcPr>
          <w:p w14:paraId="3B2572A9" w14:textId="77777777" w:rsidR="00E951AA" w:rsidRPr="008F41A7" w:rsidRDefault="00E951AA" w:rsidP="00E951AA">
            <w:pPr>
              <w:keepNext/>
              <w:adjustRightInd w:val="0"/>
              <w:jc w:val="right"/>
              <w:rPr>
                <w:rFonts w:ascii="Garamond" w:hAnsi="Garamond" w:cs="Times"/>
                <w:color w:val="000000"/>
                <w:sz w:val="22"/>
                <w:szCs w:val="22"/>
                <w:rPrChange w:id="79" w:author="LaRoche, Dominic {DTIO~Tucson}" w:date="2014-11-13T12:51:00Z">
                  <w:rPr>
                    <w:rFonts w:ascii="Garamond" w:hAnsi="Garamond" w:cs="Times"/>
                    <w:color w:val="000000"/>
                  </w:rPr>
                </w:rPrChange>
              </w:rPr>
            </w:pPr>
            <w:r w:rsidRPr="008F41A7">
              <w:rPr>
                <w:rFonts w:ascii="Garamond" w:hAnsi="Garamond"/>
                <w:sz w:val="22"/>
                <w:szCs w:val="22"/>
                <w:rPrChange w:id="80" w:author="LaRoche, Dominic {DTIO~Tucson}" w:date="2014-11-13T12:51:00Z">
                  <w:rPr>
                    <w:rFonts w:ascii="Garamond" w:hAnsi="Garamond"/>
                  </w:rPr>
                </w:rPrChange>
              </w:rPr>
              <w:t>0.10</w:t>
            </w:r>
          </w:p>
        </w:tc>
        <w:tc>
          <w:tcPr>
            <w:tcW w:w="1080" w:type="dxa"/>
            <w:tcBorders>
              <w:top w:val="single" w:sz="12" w:space="0" w:color="auto"/>
            </w:tcBorders>
            <w:shd w:val="clear" w:color="auto" w:fill="FFFFFF" w:themeFill="background1"/>
            <w:tcMar>
              <w:left w:w="60" w:type="dxa"/>
              <w:right w:w="60" w:type="dxa"/>
            </w:tcMar>
            <w:tcPrChange w:id="81" w:author="LaRoche, Dominic {DTIO~Tucson}" w:date="2014-11-13T12:53:00Z">
              <w:tcPr>
                <w:tcW w:w="1214" w:type="dxa"/>
                <w:tcBorders>
                  <w:top w:val="single" w:sz="12" w:space="0" w:color="auto"/>
                </w:tcBorders>
                <w:shd w:val="clear" w:color="auto" w:fill="FFFFFF" w:themeFill="background1"/>
                <w:tcMar>
                  <w:left w:w="60" w:type="dxa"/>
                  <w:right w:w="60" w:type="dxa"/>
                </w:tcMar>
              </w:tcPr>
            </w:tcPrChange>
          </w:tcPr>
          <w:p w14:paraId="26AC81A8" w14:textId="77777777" w:rsidR="00E951AA" w:rsidRPr="008F41A7" w:rsidRDefault="00E951AA" w:rsidP="00E951AA">
            <w:pPr>
              <w:keepNext/>
              <w:adjustRightInd w:val="0"/>
              <w:jc w:val="right"/>
              <w:rPr>
                <w:rFonts w:ascii="Garamond" w:hAnsi="Garamond" w:cs="Times"/>
                <w:color w:val="000000"/>
                <w:sz w:val="22"/>
                <w:szCs w:val="22"/>
                <w:rPrChange w:id="82" w:author="LaRoche, Dominic {DTIO~Tucson}" w:date="2014-11-13T12:51:00Z">
                  <w:rPr>
                    <w:rFonts w:ascii="Garamond" w:hAnsi="Garamond" w:cs="Times"/>
                    <w:color w:val="000000"/>
                  </w:rPr>
                </w:rPrChange>
              </w:rPr>
            </w:pPr>
            <w:r w:rsidRPr="008F41A7">
              <w:rPr>
                <w:rFonts w:ascii="Garamond" w:hAnsi="Garamond"/>
                <w:sz w:val="22"/>
                <w:szCs w:val="22"/>
                <w:rPrChange w:id="83" w:author="LaRoche, Dominic {DTIO~Tucson}" w:date="2014-11-13T12:51:00Z">
                  <w:rPr>
                    <w:rFonts w:ascii="Garamond" w:hAnsi="Garamond"/>
                  </w:rPr>
                </w:rPrChange>
              </w:rPr>
              <w:t>-5.43</w:t>
            </w:r>
          </w:p>
        </w:tc>
        <w:tc>
          <w:tcPr>
            <w:tcW w:w="1146" w:type="dxa"/>
            <w:tcBorders>
              <w:top w:val="single" w:sz="12" w:space="0" w:color="auto"/>
            </w:tcBorders>
            <w:shd w:val="clear" w:color="auto" w:fill="FFFFFF" w:themeFill="background1"/>
            <w:tcMar>
              <w:left w:w="60" w:type="dxa"/>
              <w:right w:w="60" w:type="dxa"/>
            </w:tcMar>
            <w:vAlign w:val="center"/>
            <w:tcPrChange w:id="84" w:author="LaRoche, Dominic {DTIO~Tucson}" w:date="2014-11-13T12:53:00Z">
              <w:tcPr>
                <w:tcW w:w="1120" w:type="dxa"/>
                <w:tcBorders>
                  <w:top w:val="single" w:sz="12" w:space="0" w:color="auto"/>
                </w:tcBorders>
                <w:shd w:val="clear" w:color="auto" w:fill="FFFFFF" w:themeFill="background1"/>
                <w:tcMar>
                  <w:left w:w="60" w:type="dxa"/>
                  <w:right w:w="60" w:type="dxa"/>
                </w:tcMar>
                <w:vAlign w:val="center"/>
              </w:tcPr>
            </w:tcPrChange>
          </w:tcPr>
          <w:p w14:paraId="42F6CFB7" w14:textId="77777777" w:rsidR="00E951AA" w:rsidRPr="008F41A7" w:rsidRDefault="00E951AA" w:rsidP="00E951AA">
            <w:pPr>
              <w:keepNext/>
              <w:adjustRightInd w:val="0"/>
              <w:jc w:val="right"/>
              <w:rPr>
                <w:rFonts w:ascii="Garamond" w:hAnsi="Garamond" w:cs="Times"/>
                <w:color w:val="000000"/>
                <w:sz w:val="22"/>
                <w:szCs w:val="22"/>
                <w:rPrChange w:id="85" w:author="LaRoche, Dominic {DTIO~Tucson}" w:date="2014-11-13T12:51:00Z">
                  <w:rPr>
                    <w:rFonts w:ascii="Garamond" w:hAnsi="Garamond" w:cs="Times"/>
                    <w:color w:val="000000"/>
                  </w:rPr>
                </w:rPrChange>
              </w:rPr>
            </w:pPr>
            <w:r w:rsidRPr="008F41A7">
              <w:rPr>
                <w:rFonts w:ascii="Garamond" w:hAnsi="Garamond"/>
                <w:color w:val="000000"/>
                <w:sz w:val="22"/>
                <w:szCs w:val="22"/>
                <w:rPrChange w:id="86" w:author="LaRoche, Dominic {DTIO~Tucson}" w:date="2014-11-13T12:51:00Z">
                  <w:rPr>
                    <w:rFonts w:ascii="Garamond" w:hAnsi="Garamond"/>
                    <w:color w:val="000000"/>
                  </w:rPr>
                </w:rPrChange>
              </w:rPr>
              <w:t>0.50</w:t>
            </w:r>
          </w:p>
        </w:tc>
      </w:tr>
      <w:tr w:rsidR="008F41A7" w:rsidRPr="008F41A7" w14:paraId="1077F025" w14:textId="77777777" w:rsidTr="008F41A7">
        <w:trPr>
          <w:cantSplit/>
          <w:trHeight w:val="245"/>
          <w:jc w:val="center"/>
          <w:trPrChange w:id="87" w:author="LaRoche, Dominic {DTIO~Tucson}" w:date="2014-11-13T12:53:00Z">
            <w:trPr>
              <w:cantSplit/>
              <w:trHeight w:val="245"/>
              <w:jc w:val="center"/>
            </w:trPr>
          </w:trPrChange>
        </w:trPr>
        <w:tc>
          <w:tcPr>
            <w:tcW w:w="1398" w:type="dxa"/>
            <w:shd w:val="clear" w:color="auto" w:fill="FFFFFF" w:themeFill="background1"/>
            <w:tcPrChange w:id="88" w:author="LaRoche, Dominic {DTIO~Tucson}" w:date="2014-11-13T12:53:00Z">
              <w:tcPr>
                <w:tcW w:w="1398" w:type="dxa"/>
                <w:shd w:val="clear" w:color="auto" w:fill="FFFFFF" w:themeFill="background1"/>
              </w:tcPr>
            </w:tcPrChange>
          </w:tcPr>
          <w:p w14:paraId="2E4CD560" w14:textId="77777777" w:rsidR="00E951AA" w:rsidRPr="008F41A7" w:rsidRDefault="00E951AA" w:rsidP="00E951AA">
            <w:pPr>
              <w:keepNext/>
              <w:adjustRightInd w:val="0"/>
              <w:rPr>
                <w:rFonts w:ascii="Garamond" w:hAnsi="Garamond" w:cs="Times"/>
                <w:b/>
                <w:bCs/>
                <w:color w:val="000000"/>
                <w:sz w:val="22"/>
                <w:szCs w:val="22"/>
                <w:rPrChange w:id="89" w:author="LaRoche, Dominic {DTIO~Tucson}" w:date="2014-11-13T12:51:00Z">
                  <w:rPr>
                    <w:rFonts w:ascii="Garamond" w:hAnsi="Garamond" w:cs="Times"/>
                    <w:b/>
                    <w:bCs/>
                    <w:color w:val="000000"/>
                  </w:rPr>
                </w:rPrChange>
              </w:rPr>
            </w:pPr>
          </w:p>
        </w:tc>
        <w:tc>
          <w:tcPr>
            <w:tcW w:w="990" w:type="dxa"/>
            <w:shd w:val="clear" w:color="auto" w:fill="FFFFFF" w:themeFill="background1"/>
            <w:tcMar>
              <w:left w:w="60" w:type="dxa"/>
              <w:right w:w="60" w:type="dxa"/>
            </w:tcMar>
            <w:tcPrChange w:id="90" w:author="LaRoche, Dominic {DTIO~Tucson}" w:date="2014-11-13T12:53:00Z">
              <w:tcPr>
                <w:tcW w:w="990" w:type="dxa"/>
                <w:shd w:val="clear" w:color="auto" w:fill="FFFFFF" w:themeFill="background1"/>
                <w:tcMar>
                  <w:left w:w="60" w:type="dxa"/>
                  <w:right w:w="60" w:type="dxa"/>
                </w:tcMar>
              </w:tcPr>
            </w:tcPrChange>
          </w:tcPr>
          <w:p w14:paraId="54A2A069" w14:textId="77777777" w:rsidR="00E951AA" w:rsidRPr="008F41A7" w:rsidRDefault="00E951AA" w:rsidP="00E951AA">
            <w:pPr>
              <w:keepNext/>
              <w:adjustRightInd w:val="0"/>
              <w:rPr>
                <w:rFonts w:ascii="Garamond" w:hAnsi="Garamond" w:cs="Times"/>
                <w:b/>
                <w:bCs/>
                <w:color w:val="000000"/>
                <w:sz w:val="22"/>
                <w:szCs w:val="22"/>
                <w:rPrChange w:id="91" w:author="LaRoche, Dominic {DTIO~Tucson}" w:date="2014-11-13T12:51:00Z">
                  <w:rPr>
                    <w:rFonts w:ascii="Garamond" w:hAnsi="Garamond" w:cs="Times"/>
                    <w:b/>
                    <w:bCs/>
                    <w:color w:val="000000"/>
                  </w:rPr>
                </w:rPrChange>
              </w:rPr>
            </w:pPr>
            <w:r w:rsidRPr="008F41A7">
              <w:rPr>
                <w:rFonts w:ascii="Garamond" w:hAnsi="Garamond" w:cs="Times"/>
                <w:b/>
                <w:bCs/>
                <w:color w:val="000000"/>
                <w:sz w:val="22"/>
                <w:szCs w:val="22"/>
                <w:rPrChange w:id="92" w:author="LaRoche, Dominic {DTIO~Tucson}" w:date="2014-11-13T12:51:00Z">
                  <w:rPr>
                    <w:rFonts w:ascii="Garamond" w:hAnsi="Garamond" w:cs="Times"/>
                    <w:b/>
                    <w:bCs/>
                    <w:color w:val="000000"/>
                  </w:rPr>
                </w:rPrChange>
              </w:rPr>
              <w:t>12 weeks</w:t>
            </w:r>
          </w:p>
        </w:tc>
        <w:tc>
          <w:tcPr>
            <w:tcW w:w="990" w:type="dxa"/>
            <w:shd w:val="clear" w:color="auto" w:fill="FFFFFF" w:themeFill="background1"/>
            <w:tcMar>
              <w:left w:w="60" w:type="dxa"/>
              <w:right w:w="60" w:type="dxa"/>
            </w:tcMar>
            <w:tcPrChange w:id="93" w:author="LaRoche, Dominic {DTIO~Tucson}" w:date="2014-11-13T12:53:00Z">
              <w:tcPr>
                <w:tcW w:w="990" w:type="dxa"/>
                <w:shd w:val="clear" w:color="auto" w:fill="FFFFFF" w:themeFill="background1"/>
                <w:tcMar>
                  <w:left w:w="60" w:type="dxa"/>
                  <w:right w:w="60" w:type="dxa"/>
                </w:tcMar>
              </w:tcPr>
            </w:tcPrChange>
          </w:tcPr>
          <w:p w14:paraId="7DF0C27E" w14:textId="77777777" w:rsidR="00E951AA" w:rsidRPr="008F41A7" w:rsidRDefault="00E951AA" w:rsidP="00E951AA">
            <w:pPr>
              <w:keepNext/>
              <w:adjustRightInd w:val="0"/>
              <w:jc w:val="right"/>
              <w:rPr>
                <w:rFonts w:ascii="Garamond" w:hAnsi="Garamond" w:cs="Times"/>
                <w:color w:val="000000"/>
                <w:sz w:val="22"/>
                <w:szCs w:val="22"/>
                <w:rPrChange w:id="94" w:author="LaRoche, Dominic {DTIO~Tucson}" w:date="2014-11-13T12:51:00Z">
                  <w:rPr>
                    <w:rFonts w:ascii="Garamond" w:hAnsi="Garamond" w:cs="Times"/>
                    <w:color w:val="000000"/>
                  </w:rPr>
                </w:rPrChange>
              </w:rPr>
            </w:pPr>
            <w:r w:rsidRPr="008F41A7">
              <w:rPr>
                <w:rFonts w:ascii="Garamond" w:hAnsi="Garamond"/>
                <w:sz w:val="22"/>
                <w:szCs w:val="22"/>
                <w:rPrChange w:id="95" w:author="LaRoche, Dominic {DTIO~Tucson}" w:date="2014-11-13T12:51:00Z">
                  <w:rPr>
                    <w:rFonts w:ascii="Garamond" w:hAnsi="Garamond"/>
                  </w:rPr>
                </w:rPrChange>
              </w:rPr>
              <w:t>-1.95</w:t>
            </w:r>
          </w:p>
        </w:tc>
        <w:tc>
          <w:tcPr>
            <w:tcW w:w="540" w:type="dxa"/>
            <w:shd w:val="clear" w:color="auto" w:fill="FFFFFF" w:themeFill="background1"/>
            <w:tcMar>
              <w:left w:w="60" w:type="dxa"/>
              <w:right w:w="60" w:type="dxa"/>
            </w:tcMar>
            <w:tcPrChange w:id="96" w:author="LaRoche, Dominic {DTIO~Tucson}" w:date="2014-11-13T12:53:00Z">
              <w:tcPr>
                <w:tcW w:w="540" w:type="dxa"/>
                <w:shd w:val="clear" w:color="auto" w:fill="FFFFFF" w:themeFill="background1"/>
                <w:tcMar>
                  <w:left w:w="60" w:type="dxa"/>
                  <w:right w:w="60" w:type="dxa"/>
                </w:tcMar>
              </w:tcPr>
            </w:tcPrChange>
          </w:tcPr>
          <w:p w14:paraId="186260A0" w14:textId="77777777" w:rsidR="00E951AA" w:rsidRPr="008F41A7" w:rsidRDefault="00E951AA" w:rsidP="00E951AA">
            <w:pPr>
              <w:keepNext/>
              <w:adjustRightInd w:val="0"/>
              <w:jc w:val="right"/>
              <w:rPr>
                <w:rFonts w:ascii="Garamond" w:hAnsi="Garamond" w:cs="Times"/>
                <w:color w:val="000000"/>
                <w:sz w:val="22"/>
                <w:szCs w:val="22"/>
                <w:rPrChange w:id="97" w:author="LaRoche, Dominic {DTIO~Tucson}" w:date="2014-11-13T12:51:00Z">
                  <w:rPr>
                    <w:rFonts w:ascii="Garamond" w:hAnsi="Garamond" w:cs="Times"/>
                    <w:color w:val="000000"/>
                  </w:rPr>
                </w:rPrChange>
              </w:rPr>
            </w:pPr>
            <w:r w:rsidRPr="008F41A7">
              <w:rPr>
                <w:rFonts w:ascii="Garamond" w:hAnsi="Garamond"/>
                <w:sz w:val="22"/>
                <w:szCs w:val="22"/>
                <w:rPrChange w:id="98" w:author="LaRoche, Dominic {DTIO~Tucson}" w:date="2014-11-13T12:51:00Z">
                  <w:rPr>
                    <w:rFonts w:ascii="Garamond" w:hAnsi="Garamond"/>
                  </w:rPr>
                </w:rPrChange>
              </w:rPr>
              <w:t>1.65</w:t>
            </w:r>
          </w:p>
        </w:tc>
        <w:tc>
          <w:tcPr>
            <w:tcW w:w="630" w:type="dxa"/>
            <w:shd w:val="clear" w:color="auto" w:fill="FFFFFF" w:themeFill="background1"/>
            <w:tcMar>
              <w:left w:w="60" w:type="dxa"/>
              <w:right w:w="60" w:type="dxa"/>
            </w:tcMar>
            <w:tcPrChange w:id="99" w:author="LaRoche, Dominic {DTIO~Tucson}" w:date="2014-11-13T12:53:00Z">
              <w:tcPr>
                <w:tcW w:w="630" w:type="dxa"/>
                <w:shd w:val="clear" w:color="auto" w:fill="FFFFFF" w:themeFill="background1"/>
                <w:tcMar>
                  <w:left w:w="60" w:type="dxa"/>
                  <w:right w:w="60" w:type="dxa"/>
                </w:tcMar>
              </w:tcPr>
            </w:tcPrChange>
          </w:tcPr>
          <w:p w14:paraId="11218F8D" w14:textId="77777777" w:rsidR="00E951AA" w:rsidRPr="008F41A7" w:rsidRDefault="00E951AA" w:rsidP="00E951AA">
            <w:pPr>
              <w:keepNext/>
              <w:adjustRightInd w:val="0"/>
              <w:jc w:val="right"/>
              <w:rPr>
                <w:rFonts w:ascii="Garamond" w:hAnsi="Garamond" w:cs="Times"/>
                <w:color w:val="000000"/>
                <w:sz w:val="22"/>
                <w:szCs w:val="22"/>
                <w:rPrChange w:id="100" w:author="LaRoche, Dominic {DTIO~Tucson}" w:date="2014-11-13T12:51:00Z">
                  <w:rPr>
                    <w:rFonts w:ascii="Garamond" w:hAnsi="Garamond" w:cs="Times"/>
                    <w:color w:val="000000"/>
                  </w:rPr>
                </w:rPrChange>
              </w:rPr>
            </w:pPr>
            <w:r w:rsidRPr="008F41A7">
              <w:rPr>
                <w:rFonts w:ascii="Garamond" w:hAnsi="Garamond"/>
                <w:sz w:val="22"/>
                <w:szCs w:val="22"/>
                <w:rPrChange w:id="101" w:author="LaRoche, Dominic {DTIO~Tucson}" w:date="2014-11-13T12:51:00Z">
                  <w:rPr>
                    <w:rFonts w:ascii="Garamond" w:hAnsi="Garamond"/>
                  </w:rPr>
                </w:rPrChange>
              </w:rPr>
              <w:t>778</w:t>
            </w:r>
          </w:p>
        </w:tc>
        <w:tc>
          <w:tcPr>
            <w:tcW w:w="900" w:type="dxa"/>
            <w:shd w:val="clear" w:color="auto" w:fill="FFFFFF" w:themeFill="background1"/>
            <w:tcMar>
              <w:left w:w="60" w:type="dxa"/>
              <w:right w:w="60" w:type="dxa"/>
            </w:tcMar>
            <w:tcPrChange w:id="102" w:author="LaRoche, Dominic {DTIO~Tucson}" w:date="2014-11-13T12:53:00Z">
              <w:tcPr>
                <w:tcW w:w="1170" w:type="dxa"/>
                <w:shd w:val="clear" w:color="auto" w:fill="FFFFFF" w:themeFill="background1"/>
                <w:tcMar>
                  <w:left w:w="60" w:type="dxa"/>
                  <w:right w:w="60" w:type="dxa"/>
                </w:tcMar>
              </w:tcPr>
            </w:tcPrChange>
          </w:tcPr>
          <w:p w14:paraId="4F8CDB41" w14:textId="77777777" w:rsidR="00E951AA" w:rsidRPr="008F41A7" w:rsidRDefault="00E951AA" w:rsidP="00E951AA">
            <w:pPr>
              <w:keepNext/>
              <w:adjustRightInd w:val="0"/>
              <w:jc w:val="right"/>
              <w:rPr>
                <w:rFonts w:ascii="Garamond" w:hAnsi="Garamond" w:cs="Times"/>
                <w:color w:val="000000"/>
                <w:sz w:val="22"/>
                <w:szCs w:val="22"/>
                <w:rPrChange w:id="103" w:author="LaRoche, Dominic {DTIO~Tucson}" w:date="2014-11-13T12:51:00Z">
                  <w:rPr>
                    <w:rFonts w:ascii="Garamond" w:hAnsi="Garamond" w:cs="Times"/>
                    <w:color w:val="000000"/>
                  </w:rPr>
                </w:rPrChange>
              </w:rPr>
            </w:pPr>
            <w:r w:rsidRPr="008F41A7">
              <w:rPr>
                <w:rFonts w:ascii="Garamond" w:hAnsi="Garamond"/>
                <w:sz w:val="22"/>
                <w:szCs w:val="22"/>
                <w:rPrChange w:id="104" w:author="LaRoche, Dominic {DTIO~Tucson}" w:date="2014-11-13T12:51:00Z">
                  <w:rPr>
                    <w:rFonts w:ascii="Garamond" w:hAnsi="Garamond"/>
                  </w:rPr>
                </w:rPrChange>
              </w:rPr>
              <w:t>-1.18</w:t>
            </w:r>
          </w:p>
        </w:tc>
        <w:tc>
          <w:tcPr>
            <w:tcW w:w="1170" w:type="dxa"/>
            <w:shd w:val="clear" w:color="auto" w:fill="FFFFFF" w:themeFill="background1"/>
            <w:tcMar>
              <w:left w:w="60" w:type="dxa"/>
              <w:right w:w="60" w:type="dxa"/>
            </w:tcMar>
            <w:tcPrChange w:id="105" w:author="LaRoche, Dominic {DTIO~Tucson}" w:date="2014-11-13T12:53:00Z">
              <w:tcPr>
                <w:tcW w:w="1764" w:type="dxa"/>
                <w:shd w:val="clear" w:color="auto" w:fill="FFFFFF" w:themeFill="background1"/>
                <w:tcMar>
                  <w:left w:w="60" w:type="dxa"/>
                  <w:right w:w="60" w:type="dxa"/>
                </w:tcMar>
              </w:tcPr>
            </w:tcPrChange>
          </w:tcPr>
          <w:p w14:paraId="69C42DF1" w14:textId="77777777" w:rsidR="00E951AA" w:rsidRPr="008F41A7" w:rsidRDefault="00E951AA" w:rsidP="00E951AA">
            <w:pPr>
              <w:keepNext/>
              <w:adjustRightInd w:val="0"/>
              <w:jc w:val="right"/>
              <w:rPr>
                <w:rFonts w:ascii="Garamond" w:hAnsi="Garamond" w:cs="Times"/>
                <w:color w:val="000000"/>
                <w:sz w:val="22"/>
                <w:szCs w:val="22"/>
                <w:rPrChange w:id="106" w:author="LaRoche, Dominic {DTIO~Tucson}" w:date="2014-11-13T12:51:00Z">
                  <w:rPr>
                    <w:rFonts w:ascii="Garamond" w:hAnsi="Garamond" w:cs="Times"/>
                    <w:color w:val="000000"/>
                  </w:rPr>
                </w:rPrChange>
              </w:rPr>
            </w:pPr>
            <w:r w:rsidRPr="008F41A7">
              <w:rPr>
                <w:rFonts w:ascii="Garamond" w:hAnsi="Garamond"/>
                <w:sz w:val="22"/>
                <w:szCs w:val="22"/>
                <w:rPrChange w:id="107" w:author="LaRoche, Dominic {DTIO~Tucson}" w:date="2014-11-13T12:51:00Z">
                  <w:rPr>
                    <w:rFonts w:ascii="Garamond" w:hAnsi="Garamond"/>
                  </w:rPr>
                </w:rPrChange>
              </w:rPr>
              <w:t xml:space="preserve">0.24 </w:t>
            </w:r>
          </w:p>
        </w:tc>
        <w:tc>
          <w:tcPr>
            <w:tcW w:w="1080" w:type="dxa"/>
            <w:shd w:val="clear" w:color="auto" w:fill="FFFFFF" w:themeFill="background1"/>
            <w:tcMar>
              <w:left w:w="60" w:type="dxa"/>
              <w:right w:w="60" w:type="dxa"/>
            </w:tcMar>
            <w:tcPrChange w:id="108" w:author="LaRoche, Dominic {DTIO~Tucson}" w:date="2014-11-13T12:53:00Z">
              <w:tcPr>
                <w:tcW w:w="1214" w:type="dxa"/>
                <w:shd w:val="clear" w:color="auto" w:fill="FFFFFF" w:themeFill="background1"/>
                <w:tcMar>
                  <w:left w:w="60" w:type="dxa"/>
                  <w:right w:w="60" w:type="dxa"/>
                </w:tcMar>
              </w:tcPr>
            </w:tcPrChange>
          </w:tcPr>
          <w:p w14:paraId="262374E2" w14:textId="77777777" w:rsidR="00E951AA" w:rsidRPr="008F41A7" w:rsidRDefault="00E951AA" w:rsidP="00E951AA">
            <w:pPr>
              <w:keepNext/>
              <w:adjustRightInd w:val="0"/>
              <w:jc w:val="right"/>
              <w:rPr>
                <w:rFonts w:ascii="Garamond" w:hAnsi="Garamond" w:cs="Times"/>
                <w:color w:val="000000"/>
                <w:sz w:val="22"/>
                <w:szCs w:val="22"/>
                <w:rPrChange w:id="109" w:author="LaRoche, Dominic {DTIO~Tucson}" w:date="2014-11-13T12:51:00Z">
                  <w:rPr>
                    <w:rFonts w:ascii="Garamond" w:hAnsi="Garamond" w:cs="Times"/>
                    <w:color w:val="000000"/>
                  </w:rPr>
                </w:rPrChange>
              </w:rPr>
            </w:pPr>
            <w:r w:rsidRPr="008F41A7">
              <w:rPr>
                <w:rFonts w:ascii="Garamond" w:hAnsi="Garamond"/>
                <w:sz w:val="22"/>
                <w:szCs w:val="22"/>
                <w:rPrChange w:id="110" w:author="LaRoche, Dominic {DTIO~Tucson}" w:date="2014-11-13T12:51:00Z">
                  <w:rPr>
                    <w:rFonts w:ascii="Garamond" w:hAnsi="Garamond"/>
                  </w:rPr>
                </w:rPrChange>
              </w:rPr>
              <w:t>-5.19</w:t>
            </w:r>
          </w:p>
        </w:tc>
        <w:tc>
          <w:tcPr>
            <w:tcW w:w="1146" w:type="dxa"/>
            <w:shd w:val="clear" w:color="auto" w:fill="FFFFFF" w:themeFill="background1"/>
            <w:tcMar>
              <w:left w:w="60" w:type="dxa"/>
              <w:right w:w="60" w:type="dxa"/>
            </w:tcMar>
            <w:vAlign w:val="center"/>
            <w:tcPrChange w:id="111" w:author="LaRoche, Dominic {DTIO~Tucson}" w:date="2014-11-13T12:53:00Z">
              <w:tcPr>
                <w:tcW w:w="1120" w:type="dxa"/>
                <w:shd w:val="clear" w:color="auto" w:fill="FFFFFF" w:themeFill="background1"/>
                <w:tcMar>
                  <w:left w:w="60" w:type="dxa"/>
                  <w:right w:w="60" w:type="dxa"/>
                </w:tcMar>
                <w:vAlign w:val="center"/>
              </w:tcPr>
            </w:tcPrChange>
          </w:tcPr>
          <w:p w14:paraId="3947BF05" w14:textId="77777777" w:rsidR="00E951AA" w:rsidRPr="008F41A7" w:rsidRDefault="00E951AA" w:rsidP="00E951AA">
            <w:pPr>
              <w:keepNext/>
              <w:adjustRightInd w:val="0"/>
              <w:jc w:val="right"/>
              <w:rPr>
                <w:rFonts w:ascii="Garamond" w:hAnsi="Garamond" w:cs="Times"/>
                <w:color w:val="000000"/>
                <w:sz w:val="22"/>
                <w:szCs w:val="22"/>
                <w:rPrChange w:id="112" w:author="LaRoche, Dominic {DTIO~Tucson}" w:date="2014-11-13T12:51:00Z">
                  <w:rPr>
                    <w:rFonts w:ascii="Garamond" w:hAnsi="Garamond" w:cs="Times"/>
                    <w:color w:val="000000"/>
                  </w:rPr>
                </w:rPrChange>
              </w:rPr>
            </w:pPr>
            <w:r w:rsidRPr="008F41A7">
              <w:rPr>
                <w:rFonts w:ascii="Garamond" w:hAnsi="Garamond"/>
                <w:color w:val="000000"/>
                <w:sz w:val="22"/>
                <w:szCs w:val="22"/>
                <w:rPrChange w:id="113" w:author="LaRoche, Dominic {DTIO~Tucson}" w:date="2014-11-13T12:51:00Z">
                  <w:rPr>
                    <w:rFonts w:ascii="Garamond" w:hAnsi="Garamond"/>
                    <w:color w:val="000000"/>
                  </w:rPr>
                </w:rPrChange>
              </w:rPr>
              <w:t>1.29</w:t>
            </w:r>
          </w:p>
        </w:tc>
      </w:tr>
      <w:tr w:rsidR="008F41A7" w:rsidRPr="008F41A7" w14:paraId="0BEE53B8" w14:textId="77777777" w:rsidTr="008F41A7">
        <w:trPr>
          <w:cantSplit/>
          <w:trHeight w:val="224"/>
          <w:jc w:val="center"/>
          <w:trPrChange w:id="114" w:author="LaRoche, Dominic {DTIO~Tucson}" w:date="2014-11-13T12:53:00Z">
            <w:trPr>
              <w:cantSplit/>
              <w:trHeight w:val="224"/>
              <w:jc w:val="center"/>
            </w:trPr>
          </w:trPrChange>
        </w:trPr>
        <w:tc>
          <w:tcPr>
            <w:tcW w:w="1398" w:type="dxa"/>
            <w:tcBorders>
              <w:bottom w:val="single" w:sz="4" w:space="0" w:color="auto"/>
            </w:tcBorders>
            <w:shd w:val="clear" w:color="auto" w:fill="FFFFFF" w:themeFill="background1"/>
            <w:tcPrChange w:id="115" w:author="LaRoche, Dominic {DTIO~Tucson}" w:date="2014-11-13T12:53:00Z">
              <w:tcPr>
                <w:tcW w:w="1398" w:type="dxa"/>
                <w:tcBorders>
                  <w:bottom w:val="single" w:sz="4" w:space="0" w:color="auto"/>
                </w:tcBorders>
                <w:shd w:val="clear" w:color="auto" w:fill="FFFFFF" w:themeFill="background1"/>
              </w:tcPr>
            </w:tcPrChange>
          </w:tcPr>
          <w:p w14:paraId="6444804C" w14:textId="77777777" w:rsidR="00E951AA" w:rsidRPr="008F41A7" w:rsidRDefault="00E951AA" w:rsidP="00E951AA">
            <w:pPr>
              <w:adjustRightInd w:val="0"/>
              <w:rPr>
                <w:rFonts w:ascii="Garamond" w:hAnsi="Garamond" w:cs="Times"/>
                <w:b/>
                <w:bCs/>
                <w:color w:val="000000"/>
                <w:sz w:val="22"/>
                <w:szCs w:val="22"/>
                <w:rPrChange w:id="116" w:author="LaRoche, Dominic {DTIO~Tucson}" w:date="2014-11-13T12:51:00Z">
                  <w:rPr>
                    <w:rFonts w:ascii="Garamond" w:hAnsi="Garamond" w:cs="Times"/>
                    <w:b/>
                    <w:bCs/>
                    <w:color w:val="000000"/>
                  </w:rPr>
                </w:rPrChange>
              </w:rPr>
            </w:pPr>
          </w:p>
        </w:tc>
        <w:tc>
          <w:tcPr>
            <w:tcW w:w="990" w:type="dxa"/>
            <w:tcBorders>
              <w:bottom w:val="single" w:sz="4" w:space="0" w:color="auto"/>
            </w:tcBorders>
            <w:shd w:val="clear" w:color="auto" w:fill="FFFFFF" w:themeFill="background1"/>
            <w:tcMar>
              <w:left w:w="60" w:type="dxa"/>
              <w:right w:w="60" w:type="dxa"/>
            </w:tcMar>
            <w:tcPrChange w:id="117" w:author="LaRoche, Dominic {DTIO~Tucson}" w:date="2014-11-13T12:53:00Z">
              <w:tcPr>
                <w:tcW w:w="990" w:type="dxa"/>
                <w:tcBorders>
                  <w:bottom w:val="single" w:sz="4" w:space="0" w:color="auto"/>
                </w:tcBorders>
                <w:shd w:val="clear" w:color="auto" w:fill="FFFFFF" w:themeFill="background1"/>
                <w:tcMar>
                  <w:left w:w="60" w:type="dxa"/>
                  <w:right w:w="60" w:type="dxa"/>
                </w:tcMar>
              </w:tcPr>
            </w:tcPrChange>
          </w:tcPr>
          <w:p w14:paraId="32FAE10A" w14:textId="77777777" w:rsidR="00E951AA" w:rsidRPr="008F41A7" w:rsidRDefault="00E951AA" w:rsidP="00E951AA">
            <w:pPr>
              <w:adjustRightInd w:val="0"/>
              <w:rPr>
                <w:rFonts w:ascii="Garamond" w:hAnsi="Garamond" w:cs="Times"/>
                <w:b/>
                <w:bCs/>
                <w:color w:val="000000"/>
                <w:sz w:val="22"/>
                <w:szCs w:val="22"/>
                <w:rPrChange w:id="118" w:author="LaRoche, Dominic {DTIO~Tucson}" w:date="2014-11-13T12:51:00Z">
                  <w:rPr>
                    <w:rFonts w:ascii="Garamond" w:hAnsi="Garamond" w:cs="Times"/>
                    <w:b/>
                    <w:bCs/>
                    <w:color w:val="000000"/>
                  </w:rPr>
                </w:rPrChange>
              </w:rPr>
            </w:pPr>
            <w:r w:rsidRPr="008F41A7">
              <w:rPr>
                <w:rFonts w:ascii="Garamond" w:hAnsi="Garamond" w:cs="Times"/>
                <w:b/>
                <w:bCs/>
                <w:color w:val="000000"/>
                <w:sz w:val="22"/>
                <w:szCs w:val="22"/>
                <w:rPrChange w:id="119" w:author="LaRoche, Dominic {DTIO~Tucson}" w:date="2014-11-13T12:51:00Z">
                  <w:rPr>
                    <w:rFonts w:ascii="Garamond" w:hAnsi="Garamond" w:cs="Times"/>
                    <w:b/>
                    <w:bCs/>
                    <w:color w:val="000000"/>
                  </w:rPr>
                </w:rPrChange>
              </w:rPr>
              <w:t>26 weeks</w:t>
            </w:r>
          </w:p>
        </w:tc>
        <w:tc>
          <w:tcPr>
            <w:tcW w:w="990" w:type="dxa"/>
            <w:tcBorders>
              <w:bottom w:val="single" w:sz="4" w:space="0" w:color="auto"/>
            </w:tcBorders>
            <w:shd w:val="clear" w:color="auto" w:fill="FFFFFF" w:themeFill="background1"/>
            <w:tcMar>
              <w:left w:w="60" w:type="dxa"/>
              <w:right w:w="60" w:type="dxa"/>
            </w:tcMar>
            <w:tcPrChange w:id="120" w:author="LaRoche, Dominic {DTIO~Tucson}" w:date="2014-11-13T12:53:00Z">
              <w:tcPr>
                <w:tcW w:w="990" w:type="dxa"/>
                <w:tcBorders>
                  <w:bottom w:val="single" w:sz="4" w:space="0" w:color="auto"/>
                </w:tcBorders>
                <w:shd w:val="clear" w:color="auto" w:fill="FFFFFF" w:themeFill="background1"/>
                <w:tcMar>
                  <w:left w:w="60" w:type="dxa"/>
                  <w:right w:w="60" w:type="dxa"/>
                </w:tcMar>
              </w:tcPr>
            </w:tcPrChange>
          </w:tcPr>
          <w:p w14:paraId="5D981905" w14:textId="77777777" w:rsidR="00E951AA" w:rsidRPr="008F41A7" w:rsidRDefault="00E951AA" w:rsidP="00E951AA">
            <w:pPr>
              <w:adjustRightInd w:val="0"/>
              <w:jc w:val="right"/>
              <w:rPr>
                <w:rFonts w:ascii="Garamond" w:hAnsi="Garamond" w:cs="Times"/>
                <w:color w:val="000000"/>
                <w:sz w:val="22"/>
                <w:szCs w:val="22"/>
                <w:rPrChange w:id="121" w:author="LaRoche, Dominic {DTIO~Tucson}" w:date="2014-11-13T12:51:00Z">
                  <w:rPr>
                    <w:rFonts w:ascii="Garamond" w:hAnsi="Garamond" w:cs="Times"/>
                    <w:color w:val="000000"/>
                  </w:rPr>
                </w:rPrChange>
              </w:rPr>
            </w:pPr>
            <w:r w:rsidRPr="008F41A7">
              <w:rPr>
                <w:rFonts w:ascii="Garamond" w:hAnsi="Garamond"/>
                <w:sz w:val="22"/>
                <w:szCs w:val="22"/>
                <w:rPrChange w:id="122" w:author="LaRoche, Dominic {DTIO~Tucson}" w:date="2014-11-13T12:51:00Z">
                  <w:rPr>
                    <w:rFonts w:ascii="Garamond" w:hAnsi="Garamond"/>
                  </w:rPr>
                </w:rPrChange>
              </w:rPr>
              <w:t>-4.74</w:t>
            </w:r>
          </w:p>
        </w:tc>
        <w:tc>
          <w:tcPr>
            <w:tcW w:w="540" w:type="dxa"/>
            <w:tcBorders>
              <w:bottom w:val="single" w:sz="4" w:space="0" w:color="auto"/>
            </w:tcBorders>
            <w:shd w:val="clear" w:color="auto" w:fill="FFFFFF" w:themeFill="background1"/>
            <w:tcMar>
              <w:left w:w="60" w:type="dxa"/>
              <w:right w:w="60" w:type="dxa"/>
            </w:tcMar>
            <w:tcPrChange w:id="123" w:author="LaRoche, Dominic {DTIO~Tucson}" w:date="2014-11-13T12:53:00Z">
              <w:tcPr>
                <w:tcW w:w="540" w:type="dxa"/>
                <w:tcBorders>
                  <w:bottom w:val="single" w:sz="4" w:space="0" w:color="auto"/>
                </w:tcBorders>
                <w:shd w:val="clear" w:color="auto" w:fill="FFFFFF" w:themeFill="background1"/>
                <w:tcMar>
                  <w:left w:w="60" w:type="dxa"/>
                  <w:right w:w="60" w:type="dxa"/>
                </w:tcMar>
              </w:tcPr>
            </w:tcPrChange>
          </w:tcPr>
          <w:p w14:paraId="2F04AD3C" w14:textId="77777777" w:rsidR="00E951AA" w:rsidRPr="008F41A7" w:rsidRDefault="00E951AA" w:rsidP="00E951AA">
            <w:pPr>
              <w:adjustRightInd w:val="0"/>
              <w:jc w:val="right"/>
              <w:rPr>
                <w:rFonts w:ascii="Garamond" w:hAnsi="Garamond" w:cs="Times"/>
                <w:color w:val="000000"/>
                <w:sz w:val="22"/>
                <w:szCs w:val="22"/>
                <w:rPrChange w:id="124" w:author="LaRoche, Dominic {DTIO~Tucson}" w:date="2014-11-13T12:51:00Z">
                  <w:rPr>
                    <w:rFonts w:ascii="Garamond" w:hAnsi="Garamond" w:cs="Times"/>
                    <w:color w:val="000000"/>
                  </w:rPr>
                </w:rPrChange>
              </w:rPr>
            </w:pPr>
            <w:r w:rsidRPr="008F41A7">
              <w:rPr>
                <w:rFonts w:ascii="Garamond" w:hAnsi="Garamond"/>
                <w:sz w:val="22"/>
                <w:szCs w:val="22"/>
                <w:rPrChange w:id="125" w:author="LaRoche, Dominic {DTIO~Tucson}" w:date="2014-11-13T12:51:00Z">
                  <w:rPr>
                    <w:rFonts w:ascii="Garamond" w:hAnsi="Garamond"/>
                  </w:rPr>
                </w:rPrChange>
              </w:rPr>
              <w:t>1.95</w:t>
            </w:r>
          </w:p>
        </w:tc>
        <w:tc>
          <w:tcPr>
            <w:tcW w:w="630" w:type="dxa"/>
            <w:tcBorders>
              <w:bottom w:val="single" w:sz="4" w:space="0" w:color="auto"/>
            </w:tcBorders>
            <w:shd w:val="clear" w:color="auto" w:fill="FFFFFF" w:themeFill="background1"/>
            <w:tcMar>
              <w:left w:w="60" w:type="dxa"/>
              <w:right w:w="60" w:type="dxa"/>
            </w:tcMar>
            <w:tcPrChange w:id="126" w:author="LaRoche, Dominic {DTIO~Tucson}" w:date="2014-11-13T12:53:00Z">
              <w:tcPr>
                <w:tcW w:w="630" w:type="dxa"/>
                <w:tcBorders>
                  <w:bottom w:val="single" w:sz="4" w:space="0" w:color="auto"/>
                </w:tcBorders>
                <w:shd w:val="clear" w:color="auto" w:fill="FFFFFF" w:themeFill="background1"/>
                <w:tcMar>
                  <w:left w:w="60" w:type="dxa"/>
                  <w:right w:w="60" w:type="dxa"/>
                </w:tcMar>
              </w:tcPr>
            </w:tcPrChange>
          </w:tcPr>
          <w:p w14:paraId="61769729" w14:textId="77777777" w:rsidR="00E951AA" w:rsidRPr="008F41A7" w:rsidRDefault="00E951AA" w:rsidP="00E951AA">
            <w:pPr>
              <w:adjustRightInd w:val="0"/>
              <w:jc w:val="right"/>
              <w:rPr>
                <w:rFonts w:ascii="Garamond" w:hAnsi="Garamond" w:cs="Times"/>
                <w:color w:val="000000"/>
                <w:sz w:val="22"/>
                <w:szCs w:val="22"/>
                <w:rPrChange w:id="127" w:author="LaRoche, Dominic {DTIO~Tucson}" w:date="2014-11-13T12:51:00Z">
                  <w:rPr>
                    <w:rFonts w:ascii="Garamond" w:hAnsi="Garamond" w:cs="Times"/>
                    <w:color w:val="000000"/>
                  </w:rPr>
                </w:rPrChange>
              </w:rPr>
            </w:pPr>
            <w:r w:rsidRPr="008F41A7">
              <w:rPr>
                <w:rFonts w:ascii="Garamond" w:hAnsi="Garamond"/>
                <w:sz w:val="22"/>
                <w:szCs w:val="22"/>
                <w:rPrChange w:id="128" w:author="LaRoche, Dominic {DTIO~Tucson}" w:date="2014-11-13T12:51:00Z">
                  <w:rPr>
                    <w:rFonts w:ascii="Garamond" w:hAnsi="Garamond"/>
                  </w:rPr>
                </w:rPrChange>
              </w:rPr>
              <w:t>778</w:t>
            </w:r>
          </w:p>
        </w:tc>
        <w:tc>
          <w:tcPr>
            <w:tcW w:w="900" w:type="dxa"/>
            <w:tcBorders>
              <w:bottom w:val="single" w:sz="4" w:space="0" w:color="auto"/>
            </w:tcBorders>
            <w:shd w:val="clear" w:color="auto" w:fill="FFFFFF" w:themeFill="background1"/>
            <w:tcMar>
              <w:left w:w="60" w:type="dxa"/>
              <w:right w:w="60" w:type="dxa"/>
            </w:tcMar>
            <w:tcPrChange w:id="129" w:author="LaRoche, Dominic {DTIO~Tucson}" w:date="2014-11-13T12:53:00Z">
              <w:tcPr>
                <w:tcW w:w="1170" w:type="dxa"/>
                <w:tcBorders>
                  <w:bottom w:val="single" w:sz="4" w:space="0" w:color="auto"/>
                </w:tcBorders>
                <w:shd w:val="clear" w:color="auto" w:fill="FFFFFF" w:themeFill="background1"/>
                <w:tcMar>
                  <w:left w:w="60" w:type="dxa"/>
                  <w:right w:w="60" w:type="dxa"/>
                </w:tcMar>
              </w:tcPr>
            </w:tcPrChange>
          </w:tcPr>
          <w:p w14:paraId="1D91DADC" w14:textId="77777777" w:rsidR="00E951AA" w:rsidRPr="008F41A7" w:rsidRDefault="00E951AA" w:rsidP="00E951AA">
            <w:pPr>
              <w:adjustRightInd w:val="0"/>
              <w:jc w:val="right"/>
              <w:rPr>
                <w:rFonts w:ascii="Garamond" w:hAnsi="Garamond" w:cs="Times"/>
                <w:color w:val="000000"/>
                <w:sz w:val="22"/>
                <w:szCs w:val="22"/>
                <w:rPrChange w:id="130" w:author="LaRoche, Dominic {DTIO~Tucson}" w:date="2014-11-13T12:51:00Z">
                  <w:rPr>
                    <w:rFonts w:ascii="Garamond" w:hAnsi="Garamond" w:cs="Times"/>
                    <w:color w:val="000000"/>
                  </w:rPr>
                </w:rPrChange>
              </w:rPr>
            </w:pPr>
            <w:r w:rsidRPr="008F41A7">
              <w:rPr>
                <w:rFonts w:ascii="Garamond" w:hAnsi="Garamond"/>
                <w:sz w:val="22"/>
                <w:szCs w:val="22"/>
                <w:rPrChange w:id="131" w:author="LaRoche, Dominic {DTIO~Tucson}" w:date="2014-11-13T12:51:00Z">
                  <w:rPr>
                    <w:rFonts w:ascii="Garamond" w:hAnsi="Garamond"/>
                  </w:rPr>
                </w:rPrChange>
              </w:rPr>
              <w:t>-2.43</w:t>
            </w:r>
          </w:p>
        </w:tc>
        <w:tc>
          <w:tcPr>
            <w:tcW w:w="1170" w:type="dxa"/>
            <w:tcBorders>
              <w:bottom w:val="single" w:sz="4" w:space="0" w:color="auto"/>
            </w:tcBorders>
            <w:shd w:val="clear" w:color="auto" w:fill="FFFFFF" w:themeFill="background1"/>
            <w:tcMar>
              <w:left w:w="60" w:type="dxa"/>
              <w:right w:w="60" w:type="dxa"/>
            </w:tcMar>
            <w:tcPrChange w:id="132" w:author="LaRoche, Dominic {DTIO~Tucson}" w:date="2014-11-13T12:53:00Z">
              <w:tcPr>
                <w:tcW w:w="1764" w:type="dxa"/>
                <w:tcBorders>
                  <w:bottom w:val="single" w:sz="4" w:space="0" w:color="auto"/>
                </w:tcBorders>
                <w:shd w:val="clear" w:color="auto" w:fill="FFFFFF" w:themeFill="background1"/>
                <w:tcMar>
                  <w:left w:w="60" w:type="dxa"/>
                  <w:right w:w="60" w:type="dxa"/>
                </w:tcMar>
              </w:tcPr>
            </w:tcPrChange>
          </w:tcPr>
          <w:p w14:paraId="7F85F106" w14:textId="77777777" w:rsidR="00E951AA" w:rsidRPr="008F41A7" w:rsidRDefault="00E951AA" w:rsidP="00E951AA">
            <w:pPr>
              <w:adjustRightInd w:val="0"/>
              <w:jc w:val="right"/>
              <w:rPr>
                <w:rFonts w:ascii="Garamond" w:hAnsi="Garamond" w:cs="Times"/>
                <w:color w:val="000000"/>
                <w:sz w:val="22"/>
                <w:szCs w:val="22"/>
                <w:rPrChange w:id="133" w:author="LaRoche, Dominic {DTIO~Tucson}" w:date="2014-11-13T12:51:00Z">
                  <w:rPr>
                    <w:rFonts w:ascii="Garamond" w:hAnsi="Garamond" w:cs="Times"/>
                    <w:color w:val="000000"/>
                  </w:rPr>
                </w:rPrChange>
              </w:rPr>
            </w:pPr>
            <w:r w:rsidRPr="008F41A7">
              <w:rPr>
                <w:rFonts w:ascii="Garamond" w:hAnsi="Garamond"/>
                <w:sz w:val="22"/>
                <w:szCs w:val="22"/>
                <w:rPrChange w:id="134" w:author="LaRoche, Dominic {DTIO~Tucson}" w:date="2014-11-13T12:51:00Z">
                  <w:rPr>
                    <w:rFonts w:ascii="Garamond" w:hAnsi="Garamond"/>
                  </w:rPr>
                </w:rPrChange>
              </w:rPr>
              <w:t>0.02*</w:t>
            </w:r>
          </w:p>
        </w:tc>
        <w:tc>
          <w:tcPr>
            <w:tcW w:w="1080" w:type="dxa"/>
            <w:tcBorders>
              <w:bottom w:val="single" w:sz="4" w:space="0" w:color="auto"/>
            </w:tcBorders>
            <w:shd w:val="clear" w:color="auto" w:fill="FFFFFF" w:themeFill="background1"/>
            <w:tcMar>
              <w:left w:w="60" w:type="dxa"/>
              <w:right w:w="60" w:type="dxa"/>
            </w:tcMar>
            <w:tcPrChange w:id="135" w:author="LaRoche, Dominic {DTIO~Tucson}" w:date="2014-11-13T12:53:00Z">
              <w:tcPr>
                <w:tcW w:w="1214" w:type="dxa"/>
                <w:tcBorders>
                  <w:bottom w:val="single" w:sz="4" w:space="0" w:color="auto"/>
                </w:tcBorders>
                <w:shd w:val="clear" w:color="auto" w:fill="FFFFFF" w:themeFill="background1"/>
                <w:tcMar>
                  <w:left w:w="60" w:type="dxa"/>
                  <w:right w:w="60" w:type="dxa"/>
                </w:tcMar>
              </w:tcPr>
            </w:tcPrChange>
          </w:tcPr>
          <w:p w14:paraId="507C81D8" w14:textId="77777777" w:rsidR="00E951AA" w:rsidRPr="008F41A7" w:rsidRDefault="00E951AA" w:rsidP="00E951AA">
            <w:pPr>
              <w:adjustRightInd w:val="0"/>
              <w:jc w:val="right"/>
              <w:rPr>
                <w:rFonts w:ascii="Garamond" w:hAnsi="Garamond" w:cs="Times"/>
                <w:color w:val="000000"/>
                <w:sz w:val="22"/>
                <w:szCs w:val="22"/>
                <w:rPrChange w:id="136" w:author="LaRoche, Dominic {DTIO~Tucson}" w:date="2014-11-13T12:51:00Z">
                  <w:rPr>
                    <w:rFonts w:ascii="Garamond" w:hAnsi="Garamond" w:cs="Times"/>
                    <w:color w:val="000000"/>
                  </w:rPr>
                </w:rPrChange>
              </w:rPr>
            </w:pPr>
            <w:r w:rsidRPr="008F41A7">
              <w:rPr>
                <w:rFonts w:ascii="Garamond" w:hAnsi="Garamond"/>
                <w:sz w:val="22"/>
                <w:szCs w:val="22"/>
                <w:rPrChange w:id="137" w:author="LaRoche, Dominic {DTIO~Tucson}" w:date="2014-11-13T12:51:00Z">
                  <w:rPr>
                    <w:rFonts w:ascii="Garamond" w:hAnsi="Garamond"/>
                  </w:rPr>
                </w:rPrChange>
              </w:rPr>
              <w:t>-8.57</w:t>
            </w:r>
          </w:p>
        </w:tc>
        <w:tc>
          <w:tcPr>
            <w:tcW w:w="1146" w:type="dxa"/>
            <w:tcBorders>
              <w:bottom w:val="single" w:sz="4" w:space="0" w:color="auto"/>
            </w:tcBorders>
            <w:shd w:val="clear" w:color="auto" w:fill="FFFFFF" w:themeFill="background1"/>
            <w:tcMar>
              <w:left w:w="60" w:type="dxa"/>
              <w:right w:w="60" w:type="dxa"/>
            </w:tcMar>
            <w:vAlign w:val="center"/>
            <w:tcPrChange w:id="138" w:author="LaRoche, Dominic {DTIO~Tucson}" w:date="2014-11-13T12:53:00Z">
              <w:tcPr>
                <w:tcW w:w="1120" w:type="dxa"/>
                <w:tcBorders>
                  <w:bottom w:val="single" w:sz="4" w:space="0" w:color="auto"/>
                </w:tcBorders>
                <w:shd w:val="clear" w:color="auto" w:fill="FFFFFF" w:themeFill="background1"/>
                <w:tcMar>
                  <w:left w:w="60" w:type="dxa"/>
                  <w:right w:w="60" w:type="dxa"/>
                </w:tcMar>
                <w:vAlign w:val="center"/>
              </w:tcPr>
            </w:tcPrChange>
          </w:tcPr>
          <w:p w14:paraId="538E0F50" w14:textId="77777777" w:rsidR="00E951AA" w:rsidRPr="008F41A7" w:rsidRDefault="00E951AA" w:rsidP="00E951AA">
            <w:pPr>
              <w:adjustRightInd w:val="0"/>
              <w:jc w:val="right"/>
              <w:rPr>
                <w:rFonts w:ascii="Garamond" w:hAnsi="Garamond" w:cs="Times"/>
                <w:color w:val="000000"/>
                <w:sz w:val="22"/>
                <w:szCs w:val="22"/>
                <w:rPrChange w:id="139" w:author="LaRoche, Dominic {DTIO~Tucson}" w:date="2014-11-13T12:51:00Z">
                  <w:rPr>
                    <w:rFonts w:ascii="Garamond" w:hAnsi="Garamond" w:cs="Times"/>
                    <w:color w:val="000000"/>
                  </w:rPr>
                </w:rPrChange>
              </w:rPr>
            </w:pPr>
            <w:r w:rsidRPr="008F41A7">
              <w:rPr>
                <w:rFonts w:ascii="Garamond" w:hAnsi="Garamond"/>
                <w:color w:val="000000"/>
                <w:sz w:val="22"/>
                <w:szCs w:val="22"/>
                <w:rPrChange w:id="140" w:author="LaRoche, Dominic {DTIO~Tucson}" w:date="2014-11-13T12:51:00Z">
                  <w:rPr>
                    <w:rFonts w:ascii="Garamond" w:hAnsi="Garamond"/>
                    <w:color w:val="000000"/>
                  </w:rPr>
                </w:rPrChange>
              </w:rPr>
              <w:t>-0.91</w:t>
            </w:r>
          </w:p>
        </w:tc>
      </w:tr>
      <w:tr w:rsidR="008F41A7" w:rsidRPr="008F41A7" w14:paraId="099542C3" w14:textId="77777777" w:rsidTr="008F41A7">
        <w:trPr>
          <w:cantSplit/>
          <w:trHeight w:val="197"/>
          <w:jc w:val="center"/>
          <w:trPrChange w:id="141" w:author="LaRoche, Dominic {DTIO~Tucson}" w:date="2014-11-13T12:53:00Z">
            <w:trPr>
              <w:cantSplit/>
              <w:trHeight w:val="197"/>
              <w:jc w:val="center"/>
            </w:trPr>
          </w:trPrChange>
        </w:trPr>
        <w:tc>
          <w:tcPr>
            <w:tcW w:w="1398" w:type="dxa"/>
            <w:tcBorders>
              <w:top w:val="single" w:sz="4" w:space="0" w:color="auto"/>
            </w:tcBorders>
            <w:shd w:val="clear" w:color="auto" w:fill="FFFFFF" w:themeFill="background1"/>
            <w:tcPrChange w:id="142" w:author="LaRoche, Dominic {DTIO~Tucson}" w:date="2014-11-13T12:53:00Z">
              <w:tcPr>
                <w:tcW w:w="1398" w:type="dxa"/>
                <w:tcBorders>
                  <w:top w:val="single" w:sz="4" w:space="0" w:color="auto"/>
                </w:tcBorders>
                <w:shd w:val="clear" w:color="auto" w:fill="FFFFFF" w:themeFill="background1"/>
              </w:tcPr>
            </w:tcPrChange>
          </w:tcPr>
          <w:p w14:paraId="510E83A6" w14:textId="77777777" w:rsidR="00E951AA" w:rsidRPr="008F41A7" w:rsidRDefault="00E951AA" w:rsidP="00E951AA">
            <w:pPr>
              <w:adjustRightInd w:val="0"/>
              <w:rPr>
                <w:rFonts w:ascii="Garamond" w:hAnsi="Garamond" w:cs="Times"/>
                <w:b/>
                <w:bCs/>
                <w:color w:val="000000"/>
                <w:sz w:val="22"/>
                <w:szCs w:val="22"/>
                <w:rPrChange w:id="143" w:author="LaRoche, Dominic {DTIO~Tucson}" w:date="2014-11-13T12:51:00Z">
                  <w:rPr>
                    <w:rFonts w:ascii="Garamond" w:hAnsi="Garamond" w:cs="Times"/>
                    <w:b/>
                    <w:bCs/>
                    <w:color w:val="000000"/>
                  </w:rPr>
                </w:rPrChange>
              </w:rPr>
            </w:pPr>
            <w:r w:rsidRPr="008F41A7">
              <w:rPr>
                <w:rFonts w:ascii="Garamond" w:hAnsi="Garamond" w:cs="Times"/>
                <w:b/>
                <w:bCs/>
                <w:color w:val="000000"/>
                <w:sz w:val="22"/>
                <w:szCs w:val="22"/>
                <w:rPrChange w:id="144" w:author="LaRoche, Dominic {DTIO~Tucson}" w:date="2014-11-13T12:51:00Z">
                  <w:rPr>
                    <w:rFonts w:ascii="Garamond" w:hAnsi="Garamond" w:cs="Times"/>
                    <w:b/>
                    <w:bCs/>
                    <w:color w:val="000000"/>
                  </w:rPr>
                </w:rPrChange>
              </w:rPr>
              <w:t>Experimental</w:t>
            </w:r>
          </w:p>
        </w:tc>
        <w:tc>
          <w:tcPr>
            <w:tcW w:w="990" w:type="dxa"/>
            <w:tcBorders>
              <w:top w:val="single" w:sz="4" w:space="0" w:color="auto"/>
            </w:tcBorders>
            <w:shd w:val="clear" w:color="auto" w:fill="FFFFFF" w:themeFill="background1"/>
            <w:tcMar>
              <w:left w:w="60" w:type="dxa"/>
              <w:right w:w="60" w:type="dxa"/>
            </w:tcMar>
            <w:tcPrChange w:id="145" w:author="LaRoche, Dominic {DTIO~Tucson}" w:date="2014-11-13T12:53:00Z">
              <w:tcPr>
                <w:tcW w:w="990" w:type="dxa"/>
                <w:tcBorders>
                  <w:top w:val="single" w:sz="4" w:space="0" w:color="auto"/>
                </w:tcBorders>
                <w:shd w:val="clear" w:color="auto" w:fill="FFFFFF" w:themeFill="background1"/>
                <w:tcMar>
                  <w:left w:w="60" w:type="dxa"/>
                  <w:right w:w="60" w:type="dxa"/>
                </w:tcMar>
              </w:tcPr>
            </w:tcPrChange>
          </w:tcPr>
          <w:p w14:paraId="34DD4DEC" w14:textId="77777777" w:rsidR="00E951AA" w:rsidRPr="008F41A7" w:rsidRDefault="00E951AA" w:rsidP="00E951AA">
            <w:pPr>
              <w:adjustRightInd w:val="0"/>
              <w:rPr>
                <w:rFonts w:ascii="Garamond" w:hAnsi="Garamond" w:cs="Times"/>
                <w:b/>
                <w:bCs/>
                <w:color w:val="000000"/>
                <w:sz w:val="22"/>
                <w:szCs w:val="22"/>
                <w:rPrChange w:id="146" w:author="LaRoche, Dominic {DTIO~Tucson}" w:date="2014-11-13T12:51:00Z">
                  <w:rPr>
                    <w:rFonts w:ascii="Garamond" w:hAnsi="Garamond" w:cs="Times"/>
                    <w:b/>
                    <w:bCs/>
                    <w:color w:val="000000"/>
                  </w:rPr>
                </w:rPrChange>
              </w:rPr>
            </w:pPr>
            <w:r w:rsidRPr="008F41A7">
              <w:rPr>
                <w:rFonts w:ascii="Garamond" w:hAnsi="Garamond" w:cs="Times"/>
                <w:b/>
                <w:bCs/>
                <w:color w:val="000000"/>
                <w:sz w:val="22"/>
                <w:szCs w:val="22"/>
                <w:rPrChange w:id="147" w:author="LaRoche, Dominic {DTIO~Tucson}" w:date="2014-11-13T12:51:00Z">
                  <w:rPr>
                    <w:rFonts w:ascii="Garamond" w:hAnsi="Garamond" w:cs="Times"/>
                    <w:b/>
                    <w:bCs/>
                    <w:color w:val="000000"/>
                  </w:rPr>
                </w:rPrChange>
              </w:rPr>
              <w:t>6 weeks</w:t>
            </w:r>
          </w:p>
        </w:tc>
        <w:tc>
          <w:tcPr>
            <w:tcW w:w="990" w:type="dxa"/>
            <w:tcBorders>
              <w:top w:val="single" w:sz="4" w:space="0" w:color="auto"/>
            </w:tcBorders>
            <w:shd w:val="clear" w:color="auto" w:fill="FFFFFF" w:themeFill="background1"/>
            <w:tcMar>
              <w:left w:w="60" w:type="dxa"/>
              <w:right w:w="60" w:type="dxa"/>
            </w:tcMar>
            <w:tcPrChange w:id="148" w:author="LaRoche, Dominic {DTIO~Tucson}" w:date="2014-11-13T12:53:00Z">
              <w:tcPr>
                <w:tcW w:w="990" w:type="dxa"/>
                <w:tcBorders>
                  <w:top w:val="single" w:sz="4" w:space="0" w:color="auto"/>
                </w:tcBorders>
                <w:shd w:val="clear" w:color="auto" w:fill="FFFFFF" w:themeFill="background1"/>
                <w:tcMar>
                  <w:left w:w="60" w:type="dxa"/>
                  <w:right w:w="60" w:type="dxa"/>
                </w:tcMar>
              </w:tcPr>
            </w:tcPrChange>
          </w:tcPr>
          <w:p w14:paraId="29032FAD" w14:textId="77777777" w:rsidR="00E951AA" w:rsidRPr="008F41A7" w:rsidRDefault="00E951AA" w:rsidP="00E951AA">
            <w:pPr>
              <w:adjustRightInd w:val="0"/>
              <w:jc w:val="right"/>
              <w:rPr>
                <w:rFonts w:ascii="Garamond" w:hAnsi="Garamond" w:cs="Times"/>
                <w:color w:val="000000"/>
                <w:sz w:val="22"/>
                <w:szCs w:val="22"/>
                <w:rPrChange w:id="149" w:author="LaRoche, Dominic {DTIO~Tucson}" w:date="2014-11-13T12:51:00Z">
                  <w:rPr>
                    <w:rFonts w:ascii="Garamond" w:hAnsi="Garamond" w:cs="Times"/>
                    <w:color w:val="000000"/>
                  </w:rPr>
                </w:rPrChange>
              </w:rPr>
            </w:pPr>
            <w:r w:rsidRPr="008F41A7">
              <w:rPr>
                <w:rFonts w:ascii="Garamond" w:hAnsi="Garamond"/>
                <w:sz w:val="22"/>
                <w:szCs w:val="22"/>
                <w:rPrChange w:id="150" w:author="LaRoche, Dominic {DTIO~Tucson}" w:date="2014-11-13T12:51:00Z">
                  <w:rPr>
                    <w:rFonts w:ascii="Garamond" w:hAnsi="Garamond"/>
                  </w:rPr>
                </w:rPrChange>
              </w:rPr>
              <w:t>-1.35</w:t>
            </w:r>
          </w:p>
        </w:tc>
        <w:tc>
          <w:tcPr>
            <w:tcW w:w="540" w:type="dxa"/>
            <w:tcBorders>
              <w:top w:val="single" w:sz="4" w:space="0" w:color="auto"/>
            </w:tcBorders>
            <w:shd w:val="clear" w:color="auto" w:fill="FFFFFF" w:themeFill="background1"/>
            <w:tcMar>
              <w:left w:w="60" w:type="dxa"/>
              <w:right w:w="60" w:type="dxa"/>
            </w:tcMar>
            <w:tcPrChange w:id="151" w:author="LaRoche, Dominic {DTIO~Tucson}" w:date="2014-11-13T12:53:00Z">
              <w:tcPr>
                <w:tcW w:w="540" w:type="dxa"/>
                <w:tcBorders>
                  <w:top w:val="single" w:sz="4" w:space="0" w:color="auto"/>
                </w:tcBorders>
                <w:shd w:val="clear" w:color="auto" w:fill="FFFFFF" w:themeFill="background1"/>
                <w:tcMar>
                  <w:left w:w="60" w:type="dxa"/>
                  <w:right w:w="60" w:type="dxa"/>
                </w:tcMar>
              </w:tcPr>
            </w:tcPrChange>
          </w:tcPr>
          <w:p w14:paraId="7A48CA9F" w14:textId="77777777" w:rsidR="00E951AA" w:rsidRPr="008F41A7" w:rsidRDefault="00E951AA" w:rsidP="00E951AA">
            <w:pPr>
              <w:adjustRightInd w:val="0"/>
              <w:jc w:val="right"/>
              <w:rPr>
                <w:rFonts w:ascii="Garamond" w:hAnsi="Garamond" w:cs="Times"/>
                <w:color w:val="000000"/>
                <w:sz w:val="22"/>
                <w:szCs w:val="22"/>
                <w:rPrChange w:id="152" w:author="LaRoche, Dominic {DTIO~Tucson}" w:date="2014-11-13T12:51:00Z">
                  <w:rPr>
                    <w:rFonts w:ascii="Garamond" w:hAnsi="Garamond" w:cs="Times"/>
                    <w:color w:val="000000"/>
                  </w:rPr>
                </w:rPrChange>
              </w:rPr>
            </w:pPr>
            <w:r w:rsidRPr="008F41A7">
              <w:rPr>
                <w:rFonts w:ascii="Garamond" w:hAnsi="Garamond"/>
                <w:sz w:val="22"/>
                <w:szCs w:val="22"/>
                <w:rPrChange w:id="153" w:author="LaRoche, Dominic {DTIO~Tucson}" w:date="2014-11-13T12:51:00Z">
                  <w:rPr>
                    <w:rFonts w:ascii="Garamond" w:hAnsi="Garamond"/>
                  </w:rPr>
                </w:rPrChange>
              </w:rPr>
              <w:t>0.99</w:t>
            </w:r>
          </w:p>
        </w:tc>
        <w:tc>
          <w:tcPr>
            <w:tcW w:w="630" w:type="dxa"/>
            <w:tcBorders>
              <w:top w:val="single" w:sz="4" w:space="0" w:color="auto"/>
            </w:tcBorders>
            <w:shd w:val="clear" w:color="auto" w:fill="FFFFFF" w:themeFill="background1"/>
            <w:tcMar>
              <w:left w:w="60" w:type="dxa"/>
              <w:right w:w="60" w:type="dxa"/>
            </w:tcMar>
            <w:tcPrChange w:id="154" w:author="LaRoche, Dominic {DTIO~Tucson}" w:date="2014-11-13T12:53:00Z">
              <w:tcPr>
                <w:tcW w:w="630" w:type="dxa"/>
                <w:tcBorders>
                  <w:top w:val="single" w:sz="4" w:space="0" w:color="auto"/>
                </w:tcBorders>
                <w:shd w:val="clear" w:color="auto" w:fill="FFFFFF" w:themeFill="background1"/>
                <w:tcMar>
                  <w:left w:w="60" w:type="dxa"/>
                  <w:right w:w="60" w:type="dxa"/>
                </w:tcMar>
              </w:tcPr>
            </w:tcPrChange>
          </w:tcPr>
          <w:p w14:paraId="5592409A" w14:textId="77777777" w:rsidR="00E951AA" w:rsidRPr="008F41A7" w:rsidRDefault="00E951AA" w:rsidP="00E951AA">
            <w:pPr>
              <w:adjustRightInd w:val="0"/>
              <w:jc w:val="right"/>
              <w:rPr>
                <w:rFonts w:ascii="Garamond" w:hAnsi="Garamond" w:cs="Times"/>
                <w:color w:val="000000"/>
                <w:sz w:val="22"/>
                <w:szCs w:val="22"/>
                <w:rPrChange w:id="155" w:author="LaRoche, Dominic {DTIO~Tucson}" w:date="2014-11-13T12:51:00Z">
                  <w:rPr>
                    <w:rFonts w:ascii="Garamond" w:hAnsi="Garamond" w:cs="Times"/>
                    <w:color w:val="000000"/>
                  </w:rPr>
                </w:rPrChange>
              </w:rPr>
            </w:pPr>
            <w:r w:rsidRPr="008F41A7">
              <w:rPr>
                <w:rFonts w:ascii="Garamond" w:hAnsi="Garamond"/>
                <w:sz w:val="22"/>
                <w:szCs w:val="22"/>
                <w:rPrChange w:id="156" w:author="LaRoche, Dominic {DTIO~Tucson}" w:date="2014-11-13T12:51:00Z">
                  <w:rPr>
                    <w:rFonts w:ascii="Garamond" w:hAnsi="Garamond"/>
                  </w:rPr>
                </w:rPrChange>
              </w:rPr>
              <w:t>778</w:t>
            </w:r>
          </w:p>
        </w:tc>
        <w:tc>
          <w:tcPr>
            <w:tcW w:w="900" w:type="dxa"/>
            <w:tcBorders>
              <w:top w:val="single" w:sz="4" w:space="0" w:color="auto"/>
            </w:tcBorders>
            <w:shd w:val="clear" w:color="auto" w:fill="FFFFFF" w:themeFill="background1"/>
            <w:tcMar>
              <w:left w:w="60" w:type="dxa"/>
              <w:right w:w="60" w:type="dxa"/>
            </w:tcMar>
            <w:tcPrChange w:id="157" w:author="LaRoche, Dominic {DTIO~Tucson}" w:date="2014-11-13T12:53:00Z">
              <w:tcPr>
                <w:tcW w:w="1170" w:type="dxa"/>
                <w:tcBorders>
                  <w:top w:val="single" w:sz="4" w:space="0" w:color="auto"/>
                </w:tcBorders>
                <w:shd w:val="clear" w:color="auto" w:fill="FFFFFF" w:themeFill="background1"/>
                <w:tcMar>
                  <w:left w:w="60" w:type="dxa"/>
                  <w:right w:w="60" w:type="dxa"/>
                </w:tcMar>
              </w:tcPr>
            </w:tcPrChange>
          </w:tcPr>
          <w:p w14:paraId="66C5441C" w14:textId="77777777" w:rsidR="00E951AA" w:rsidRPr="008F41A7" w:rsidRDefault="00E951AA" w:rsidP="00E951AA">
            <w:pPr>
              <w:adjustRightInd w:val="0"/>
              <w:jc w:val="right"/>
              <w:rPr>
                <w:rFonts w:ascii="Garamond" w:hAnsi="Garamond" w:cs="Times"/>
                <w:color w:val="000000"/>
                <w:sz w:val="22"/>
                <w:szCs w:val="22"/>
                <w:rPrChange w:id="158" w:author="LaRoche, Dominic {DTIO~Tucson}" w:date="2014-11-13T12:51:00Z">
                  <w:rPr>
                    <w:rFonts w:ascii="Garamond" w:hAnsi="Garamond" w:cs="Times"/>
                    <w:color w:val="000000"/>
                  </w:rPr>
                </w:rPrChange>
              </w:rPr>
            </w:pPr>
            <w:r w:rsidRPr="008F41A7">
              <w:rPr>
                <w:rFonts w:ascii="Garamond" w:hAnsi="Garamond"/>
                <w:sz w:val="22"/>
                <w:szCs w:val="22"/>
                <w:rPrChange w:id="159" w:author="LaRoche, Dominic {DTIO~Tucson}" w:date="2014-11-13T12:51:00Z">
                  <w:rPr>
                    <w:rFonts w:ascii="Garamond" w:hAnsi="Garamond"/>
                  </w:rPr>
                </w:rPrChange>
              </w:rPr>
              <w:t>-1.36</w:t>
            </w:r>
          </w:p>
        </w:tc>
        <w:tc>
          <w:tcPr>
            <w:tcW w:w="1170" w:type="dxa"/>
            <w:tcBorders>
              <w:top w:val="single" w:sz="4" w:space="0" w:color="auto"/>
            </w:tcBorders>
            <w:shd w:val="clear" w:color="auto" w:fill="FFFFFF" w:themeFill="background1"/>
            <w:tcMar>
              <w:left w:w="60" w:type="dxa"/>
              <w:right w:w="60" w:type="dxa"/>
            </w:tcMar>
            <w:tcPrChange w:id="160" w:author="LaRoche, Dominic {DTIO~Tucson}" w:date="2014-11-13T12:53:00Z">
              <w:tcPr>
                <w:tcW w:w="1764" w:type="dxa"/>
                <w:tcBorders>
                  <w:top w:val="single" w:sz="4" w:space="0" w:color="auto"/>
                </w:tcBorders>
                <w:shd w:val="clear" w:color="auto" w:fill="FFFFFF" w:themeFill="background1"/>
                <w:tcMar>
                  <w:left w:w="60" w:type="dxa"/>
                  <w:right w:w="60" w:type="dxa"/>
                </w:tcMar>
              </w:tcPr>
            </w:tcPrChange>
          </w:tcPr>
          <w:p w14:paraId="38D2E327" w14:textId="77777777" w:rsidR="00E951AA" w:rsidRPr="008F41A7" w:rsidRDefault="00E951AA" w:rsidP="00E951AA">
            <w:pPr>
              <w:adjustRightInd w:val="0"/>
              <w:jc w:val="right"/>
              <w:rPr>
                <w:rFonts w:ascii="Garamond" w:hAnsi="Garamond" w:cs="Times"/>
                <w:color w:val="000000"/>
                <w:sz w:val="22"/>
                <w:szCs w:val="22"/>
                <w:rPrChange w:id="161" w:author="LaRoche, Dominic {DTIO~Tucson}" w:date="2014-11-13T12:51:00Z">
                  <w:rPr>
                    <w:rFonts w:ascii="Garamond" w:hAnsi="Garamond" w:cs="Times"/>
                    <w:color w:val="000000"/>
                  </w:rPr>
                </w:rPrChange>
              </w:rPr>
            </w:pPr>
            <w:r w:rsidRPr="008F41A7">
              <w:rPr>
                <w:rFonts w:ascii="Garamond" w:hAnsi="Garamond"/>
                <w:sz w:val="22"/>
                <w:szCs w:val="22"/>
                <w:rPrChange w:id="162" w:author="LaRoche, Dominic {DTIO~Tucson}" w:date="2014-11-13T12:51:00Z">
                  <w:rPr>
                    <w:rFonts w:ascii="Garamond" w:hAnsi="Garamond"/>
                  </w:rPr>
                </w:rPrChange>
              </w:rPr>
              <w:t>0.17</w:t>
            </w:r>
          </w:p>
        </w:tc>
        <w:tc>
          <w:tcPr>
            <w:tcW w:w="1080" w:type="dxa"/>
            <w:tcBorders>
              <w:top w:val="single" w:sz="4" w:space="0" w:color="auto"/>
            </w:tcBorders>
            <w:shd w:val="clear" w:color="auto" w:fill="FFFFFF" w:themeFill="background1"/>
            <w:tcMar>
              <w:left w:w="60" w:type="dxa"/>
              <w:right w:w="60" w:type="dxa"/>
            </w:tcMar>
            <w:tcPrChange w:id="163" w:author="LaRoche, Dominic {DTIO~Tucson}" w:date="2014-11-13T12:53:00Z">
              <w:tcPr>
                <w:tcW w:w="1214" w:type="dxa"/>
                <w:tcBorders>
                  <w:top w:val="single" w:sz="4" w:space="0" w:color="auto"/>
                </w:tcBorders>
                <w:shd w:val="clear" w:color="auto" w:fill="FFFFFF" w:themeFill="background1"/>
                <w:tcMar>
                  <w:left w:w="60" w:type="dxa"/>
                  <w:right w:w="60" w:type="dxa"/>
                </w:tcMar>
              </w:tcPr>
            </w:tcPrChange>
          </w:tcPr>
          <w:p w14:paraId="0D61281C" w14:textId="77777777" w:rsidR="00E951AA" w:rsidRPr="008F41A7" w:rsidRDefault="00E951AA" w:rsidP="00E951AA">
            <w:pPr>
              <w:adjustRightInd w:val="0"/>
              <w:jc w:val="right"/>
              <w:rPr>
                <w:rFonts w:ascii="Garamond" w:hAnsi="Garamond" w:cs="Times"/>
                <w:color w:val="000000"/>
                <w:sz w:val="22"/>
                <w:szCs w:val="22"/>
                <w:rPrChange w:id="164" w:author="LaRoche, Dominic {DTIO~Tucson}" w:date="2014-11-13T12:51:00Z">
                  <w:rPr>
                    <w:rFonts w:ascii="Garamond" w:hAnsi="Garamond" w:cs="Times"/>
                    <w:color w:val="000000"/>
                  </w:rPr>
                </w:rPrChange>
              </w:rPr>
            </w:pPr>
            <w:r w:rsidRPr="008F41A7">
              <w:rPr>
                <w:rFonts w:ascii="Garamond" w:hAnsi="Garamond"/>
                <w:sz w:val="22"/>
                <w:szCs w:val="22"/>
                <w:rPrChange w:id="165" w:author="LaRoche, Dominic {DTIO~Tucson}" w:date="2014-11-13T12:51:00Z">
                  <w:rPr>
                    <w:rFonts w:ascii="Garamond" w:hAnsi="Garamond"/>
                  </w:rPr>
                </w:rPrChange>
              </w:rPr>
              <w:t>-3.29</w:t>
            </w:r>
          </w:p>
        </w:tc>
        <w:tc>
          <w:tcPr>
            <w:tcW w:w="1146" w:type="dxa"/>
            <w:tcBorders>
              <w:top w:val="single" w:sz="4" w:space="0" w:color="auto"/>
            </w:tcBorders>
            <w:shd w:val="clear" w:color="auto" w:fill="FFFFFF" w:themeFill="background1"/>
            <w:tcMar>
              <w:left w:w="60" w:type="dxa"/>
              <w:right w:w="60" w:type="dxa"/>
            </w:tcMar>
            <w:vAlign w:val="center"/>
            <w:tcPrChange w:id="166" w:author="LaRoche, Dominic {DTIO~Tucson}" w:date="2014-11-13T12:53:00Z">
              <w:tcPr>
                <w:tcW w:w="1120" w:type="dxa"/>
                <w:tcBorders>
                  <w:top w:val="single" w:sz="4" w:space="0" w:color="auto"/>
                </w:tcBorders>
                <w:shd w:val="clear" w:color="auto" w:fill="FFFFFF" w:themeFill="background1"/>
                <w:tcMar>
                  <w:left w:w="60" w:type="dxa"/>
                  <w:right w:w="60" w:type="dxa"/>
                </w:tcMar>
                <w:vAlign w:val="center"/>
              </w:tcPr>
            </w:tcPrChange>
          </w:tcPr>
          <w:p w14:paraId="634C84F3" w14:textId="77777777" w:rsidR="00E951AA" w:rsidRPr="008F41A7" w:rsidRDefault="00E951AA" w:rsidP="00E951AA">
            <w:pPr>
              <w:adjustRightInd w:val="0"/>
              <w:jc w:val="right"/>
              <w:rPr>
                <w:rFonts w:ascii="Garamond" w:hAnsi="Garamond" w:cs="Times"/>
                <w:color w:val="000000"/>
                <w:sz w:val="22"/>
                <w:szCs w:val="22"/>
                <w:rPrChange w:id="167" w:author="LaRoche, Dominic {DTIO~Tucson}" w:date="2014-11-13T12:51:00Z">
                  <w:rPr>
                    <w:rFonts w:ascii="Garamond" w:hAnsi="Garamond" w:cs="Times"/>
                    <w:color w:val="000000"/>
                  </w:rPr>
                </w:rPrChange>
              </w:rPr>
            </w:pPr>
            <w:r w:rsidRPr="008F41A7">
              <w:rPr>
                <w:rFonts w:ascii="Garamond" w:hAnsi="Garamond"/>
                <w:color w:val="000000"/>
                <w:sz w:val="22"/>
                <w:szCs w:val="22"/>
                <w:rPrChange w:id="168" w:author="LaRoche, Dominic {DTIO~Tucson}" w:date="2014-11-13T12:51:00Z">
                  <w:rPr>
                    <w:rFonts w:ascii="Garamond" w:hAnsi="Garamond"/>
                    <w:color w:val="000000"/>
                  </w:rPr>
                </w:rPrChange>
              </w:rPr>
              <w:t>0.59</w:t>
            </w:r>
          </w:p>
        </w:tc>
      </w:tr>
      <w:tr w:rsidR="008F41A7" w:rsidRPr="008F41A7" w14:paraId="71672803" w14:textId="77777777" w:rsidTr="008F41A7">
        <w:trPr>
          <w:cantSplit/>
          <w:trHeight w:val="112"/>
          <w:jc w:val="center"/>
          <w:trPrChange w:id="169" w:author="LaRoche, Dominic {DTIO~Tucson}" w:date="2014-11-13T12:53:00Z">
            <w:trPr>
              <w:cantSplit/>
              <w:trHeight w:val="112"/>
              <w:jc w:val="center"/>
            </w:trPr>
          </w:trPrChange>
        </w:trPr>
        <w:tc>
          <w:tcPr>
            <w:tcW w:w="1398" w:type="dxa"/>
            <w:shd w:val="clear" w:color="auto" w:fill="FFFFFF" w:themeFill="background1"/>
            <w:tcPrChange w:id="170" w:author="LaRoche, Dominic {DTIO~Tucson}" w:date="2014-11-13T12:53:00Z">
              <w:tcPr>
                <w:tcW w:w="1398" w:type="dxa"/>
                <w:shd w:val="clear" w:color="auto" w:fill="FFFFFF" w:themeFill="background1"/>
              </w:tcPr>
            </w:tcPrChange>
          </w:tcPr>
          <w:p w14:paraId="3E2ED635" w14:textId="77777777" w:rsidR="00E951AA" w:rsidRPr="008F41A7" w:rsidRDefault="00E951AA" w:rsidP="00E951AA">
            <w:pPr>
              <w:keepNext/>
              <w:adjustRightInd w:val="0"/>
              <w:rPr>
                <w:rFonts w:ascii="Garamond" w:hAnsi="Garamond" w:cs="Times"/>
                <w:b/>
                <w:bCs/>
                <w:color w:val="000000"/>
                <w:sz w:val="22"/>
                <w:szCs w:val="22"/>
                <w:rPrChange w:id="171" w:author="LaRoche, Dominic {DTIO~Tucson}" w:date="2014-11-13T12:51:00Z">
                  <w:rPr>
                    <w:rFonts w:ascii="Garamond" w:hAnsi="Garamond" w:cs="Times"/>
                    <w:b/>
                    <w:bCs/>
                    <w:color w:val="000000"/>
                  </w:rPr>
                </w:rPrChange>
              </w:rPr>
            </w:pPr>
          </w:p>
        </w:tc>
        <w:tc>
          <w:tcPr>
            <w:tcW w:w="990" w:type="dxa"/>
            <w:shd w:val="clear" w:color="auto" w:fill="FFFFFF" w:themeFill="background1"/>
            <w:tcMar>
              <w:left w:w="60" w:type="dxa"/>
              <w:right w:w="60" w:type="dxa"/>
            </w:tcMar>
            <w:tcPrChange w:id="172" w:author="LaRoche, Dominic {DTIO~Tucson}" w:date="2014-11-13T12:53:00Z">
              <w:tcPr>
                <w:tcW w:w="990" w:type="dxa"/>
                <w:shd w:val="clear" w:color="auto" w:fill="FFFFFF" w:themeFill="background1"/>
                <w:tcMar>
                  <w:left w:w="60" w:type="dxa"/>
                  <w:right w:w="60" w:type="dxa"/>
                </w:tcMar>
              </w:tcPr>
            </w:tcPrChange>
          </w:tcPr>
          <w:p w14:paraId="25DC7EE8" w14:textId="77777777" w:rsidR="00E951AA" w:rsidRPr="008F41A7" w:rsidRDefault="00E951AA" w:rsidP="00E951AA">
            <w:pPr>
              <w:keepNext/>
              <w:adjustRightInd w:val="0"/>
              <w:rPr>
                <w:rFonts w:ascii="Garamond" w:hAnsi="Garamond" w:cs="Times"/>
                <w:b/>
                <w:bCs/>
                <w:color w:val="000000"/>
                <w:sz w:val="22"/>
                <w:szCs w:val="22"/>
                <w:rPrChange w:id="173" w:author="LaRoche, Dominic {DTIO~Tucson}" w:date="2014-11-13T12:51:00Z">
                  <w:rPr>
                    <w:rFonts w:ascii="Garamond" w:hAnsi="Garamond" w:cs="Times"/>
                    <w:b/>
                    <w:bCs/>
                    <w:color w:val="000000"/>
                  </w:rPr>
                </w:rPrChange>
              </w:rPr>
            </w:pPr>
            <w:r w:rsidRPr="008F41A7">
              <w:rPr>
                <w:rFonts w:ascii="Garamond" w:hAnsi="Garamond" w:cs="Times"/>
                <w:b/>
                <w:bCs/>
                <w:color w:val="000000"/>
                <w:sz w:val="22"/>
                <w:szCs w:val="22"/>
                <w:rPrChange w:id="174" w:author="LaRoche, Dominic {DTIO~Tucson}" w:date="2014-11-13T12:51:00Z">
                  <w:rPr>
                    <w:rFonts w:ascii="Garamond" w:hAnsi="Garamond" w:cs="Times"/>
                    <w:b/>
                    <w:bCs/>
                    <w:color w:val="000000"/>
                  </w:rPr>
                </w:rPrChange>
              </w:rPr>
              <w:t>12 weeks</w:t>
            </w:r>
          </w:p>
        </w:tc>
        <w:tc>
          <w:tcPr>
            <w:tcW w:w="990" w:type="dxa"/>
            <w:shd w:val="clear" w:color="auto" w:fill="FFFFFF" w:themeFill="background1"/>
            <w:tcMar>
              <w:left w:w="60" w:type="dxa"/>
              <w:right w:w="60" w:type="dxa"/>
            </w:tcMar>
            <w:tcPrChange w:id="175" w:author="LaRoche, Dominic {DTIO~Tucson}" w:date="2014-11-13T12:53:00Z">
              <w:tcPr>
                <w:tcW w:w="990" w:type="dxa"/>
                <w:shd w:val="clear" w:color="auto" w:fill="FFFFFF" w:themeFill="background1"/>
                <w:tcMar>
                  <w:left w:w="60" w:type="dxa"/>
                  <w:right w:w="60" w:type="dxa"/>
                </w:tcMar>
              </w:tcPr>
            </w:tcPrChange>
          </w:tcPr>
          <w:p w14:paraId="16FD40FB" w14:textId="77777777" w:rsidR="00E951AA" w:rsidRPr="008F41A7" w:rsidRDefault="00E951AA" w:rsidP="00E951AA">
            <w:pPr>
              <w:keepNext/>
              <w:adjustRightInd w:val="0"/>
              <w:jc w:val="right"/>
              <w:rPr>
                <w:rFonts w:ascii="Garamond" w:hAnsi="Garamond" w:cs="Times"/>
                <w:color w:val="000000"/>
                <w:sz w:val="22"/>
                <w:szCs w:val="22"/>
                <w:rPrChange w:id="176" w:author="LaRoche, Dominic {DTIO~Tucson}" w:date="2014-11-13T12:51:00Z">
                  <w:rPr>
                    <w:rFonts w:ascii="Garamond" w:hAnsi="Garamond" w:cs="Times"/>
                    <w:color w:val="000000"/>
                  </w:rPr>
                </w:rPrChange>
              </w:rPr>
            </w:pPr>
            <w:r w:rsidRPr="008F41A7">
              <w:rPr>
                <w:rFonts w:ascii="Garamond" w:hAnsi="Garamond"/>
                <w:sz w:val="22"/>
                <w:szCs w:val="22"/>
                <w:rPrChange w:id="177" w:author="LaRoche, Dominic {DTIO~Tucson}" w:date="2014-11-13T12:51:00Z">
                  <w:rPr>
                    <w:rFonts w:ascii="Garamond" w:hAnsi="Garamond"/>
                  </w:rPr>
                </w:rPrChange>
              </w:rPr>
              <w:t>-3.15</w:t>
            </w:r>
          </w:p>
        </w:tc>
        <w:tc>
          <w:tcPr>
            <w:tcW w:w="540" w:type="dxa"/>
            <w:shd w:val="clear" w:color="auto" w:fill="FFFFFF" w:themeFill="background1"/>
            <w:tcMar>
              <w:left w:w="60" w:type="dxa"/>
              <w:right w:w="60" w:type="dxa"/>
            </w:tcMar>
            <w:tcPrChange w:id="178" w:author="LaRoche, Dominic {DTIO~Tucson}" w:date="2014-11-13T12:53:00Z">
              <w:tcPr>
                <w:tcW w:w="540" w:type="dxa"/>
                <w:shd w:val="clear" w:color="auto" w:fill="FFFFFF" w:themeFill="background1"/>
                <w:tcMar>
                  <w:left w:w="60" w:type="dxa"/>
                  <w:right w:w="60" w:type="dxa"/>
                </w:tcMar>
              </w:tcPr>
            </w:tcPrChange>
          </w:tcPr>
          <w:p w14:paraId="0CB2A797" w14:textId="77777777" w:rsidR="00E951AA" w:rsidRPr="008F41A7" w:rsidRDefault="00E951AA" w:rsidP="00E951AA">
            <w:pPr>
              <w:keepNext/>
              <w:adjustRightInd w:val="0"/>
              <w:jc w:val="right"/>
              <w:rPr>
                <w:rFonts w:ascii="Garamond" w:hAnsi="Garamond" w:cs="Times"/>
                <w:color w:val="000000"/>
                <w:sz w:val="22"/>
                <w:szCs w:val="22"/>
                <w:rPrChange w:id="179" w:author="LaRoche, Dominic {DTIO~Tucson}" w:date="2014-11-13T12:51:00Z">
                  <w:rPr>
                    <w:rFonts w:ascii="Garamond" w:hAnsi="Garamond" w:cs="Times"/>
                    <w:color w:val="000000"/>
                  </w:rPr>
                </w:rPrChange>
              </w:rPr>
            </w:pPr>
            <w:r w:rsidRPr="008F41A7">
              <w:rPr>
                <w:rFonts w:ascii="Garamond" w:hAnsi="Garamond"/>
                <w:sz w:val="22"/>
                <w:szCs w:val="22"/>
                <w:rPrChange w:id="180" w:author="LaRoche, Dominic {DTIO~Tucson}" w:date="2014-11-13T12:51:00Z">
                  <w:rPr>
                    <w:rFonts w:ascii="Garamond" w:hAnsi="Garamond"/>
                  </w:rPr>
                </w:rPrChange>
              </w:rPr>
              <w:t>1.09</w:t>
            </w:r>
          </w:p>
        </w:tc>
        <w:tc>
          <w:tcPr>
            <w:tcW w:w="630" w:type="dxa"/>
            <w:shd w:val="clear" w:color="auto" w:fill="FFFFFF" w:themeFill="background1"/>
            <w:tcMar>
              <w:left w:w="60" w:type="dxa"/>
              <w:right w:w="60" w:type="dxa"/>
            </w:tcMar>
            <w:tcPrChange w:id="181" w:author="LaRoche, Dominic {DTIO~Tucson}" w:date="2014-11-13T12:53:00Z">
              <w:tcPr>
                <w:tcW w:w="630" w:type="dxa"/>
                <w:shd w:val="clear" w:color="auto" w:fill="FFFFFF" w:themeFill="background1"/>
                <w:tcMar>
                  <w:left w:w="60" w:type="dxa"/>
                  <w:right w:w="60" w:type="dxa"/>
                </w:tcMar>
              </w:tcPr>
            </w:tcPrChange>
          </w:tcPr>
          <w:p w14:paraId="3CD40D7E" w14:textId="77777777" w:rsidR="00E951AA" w:rsidRPr="008F41A7" w:rsidRDefault="00E951AA" w:rsidP="00E951AA">
            <w:pPr>
              <w:keepNext/>
              <w:adjustRightInd w:val="0"/>
              <w:jc w:val="right"/>
              <w:rPr>
                <w:rFonts w:ascii="Garamond" w:hAnsi="Garamond" w:cs="Times"/>
                <w:color w:val="000000"/>
                <w:sz w:val="22"/>
                <w:szCs w:val="22"/>
                <w:rPrChange w:id="182" w:author="LaRoche, Dominic {DTIO~Tucson}" w:date="2014-11-13T12:51:00Z">
                  <w:rPr>
                    <w:rFonts w:ascii="Garamond" w:hAnsi="Garamond" w:cs="Times"/>
                    <w:color w:val="000000"/>
                  </w:rPr>
                </w:rPrChange>
              </w:rPr>
            </w:pPr>
            <w:r w:rsidRPr="008F41A7">
              <w:rPr>
                <w:rFonts w:ascii="Garamond" w:hAnsi="Garamond"/>
                <w:sz w:val="22"/>
                <w:szCs w:val="22"/>
                <w:rPrChange w:id="183" w:author="LaRoche, Dominic {DTIO~Tucson}" w:date="2014-11-13T12:51:00Z">
                  <w:rPr>
                    <w:rFonts w:ascii="Garamond" w:hAnsi="Garamond"/>
                  </w:rPr>
                </w:rPrChange>
              </w:rPr>
              <w:t>778</w:t>
            </w:r>
          </w:p>
        </w:tc>
        <w:tc>
          <w:tcPr>
            <w:tcW w:w="900" w:type="dxa"/>
            <w:shd w:val="clear" w:color="auto" w:fill="FFFFFF" w:themeFill="background1"/>
            <w:tcMar>
              <w:left w:w="60" w:type="dxa"/>
              <w:right w:w="60" w:type="dxa"/>
            </w:tcMar>
            <w:tcPrChange w:id="184" w:author="LaRoche, Dominic {DTIO~Tucson}" w:date="2014-11-13T12:53:00Z">
              <w:tcPr>
                <w:tcW w:w="1170" w:type="dxa"/>
                <w:shd w:val="clear" w:color="auto" w:fill="FFFFFF" w:themeFill="background1"/>
                <w:tcMar>
                  <w:left w:w="60" w:type="dxa"/>
                  <w:right w:w="60" w:type="dxa"/>
                </w:tcMar>
              </w:tcPr>
            </w:tcPrChange>
          </w:tcPr>
          <w:p w14:paraId="2E16791C" w14:textId="77777777" w:rsidR="00E951AA" w:rsidRPr="008F41A7" w:rsidRDefault="00E951AA" w:rsidP="00E951AA">
            <w:pPr>
              <w:keepNext/>
              <w:adjustRightInd w:val="0"/>
              <w:jc w:val="right"/>
              <w:rPr>
                <w:rFonts w:ascii="Garamond" w:hAnsi="Garamond" w:cs="Times"/>
                <w:color w:val="000000"/>
                <w:sz w:val="22"/>
                <w:szCs w:val="22"/>
                <w:rPrChange w:id="185" w:author="LaRoche, Dominic {DTIO~Tucson}" w:date="2014-11-13T12:51:00Z">
                  <w:rPr>
                    <w:rFonts w:ascii="Garamond" w:hAnsi="Garamond" w:cs="Times"/>
                    <w:color w:val="000000"/>
                  </w:rPr>
                </w:rPrChange>
              </w:rPr>
            </w:pPr>
            <w:r w:rsidRPr="008F41A7">
              <w:rPr>
                <w:rFonts w:ascii="Garamond" w:hAnsi="Garamond"/>
                <w:sz w:val="22"/>
                <w:szCs w:val="22"/>
                <w:rPrChange w:id="186" w:author="LaRoche, Dominic {DTIO~Tucson}" w:date="2014-11-13T12:51:00Z">
                  <w:rPr>
                    <w:rFonts w:ascii="Garamond" w:hAnsi="Garamond"/>
                  </w:rPr>
                </w:rPrChange>
              </w:rPr>
              <w:t>-2.89</w:t>
            </w:r>
          </w:p>
        </w:tc>
        <w:tc>
          <w:tcPr>
            <w:tcW w:w="1170" w:type="dxa"/>
            <w:shd w:val="clear" w:color="auto" w:fill="FFFFFF" w:themeFill="background1"/>
            <w:tcMar>
              <w:left w:w="60" w:type="dxa"/>
              <w:right w:w="60" w:type="dxa"/>
            </w:tcMar>
            <w:tcPrChange w:id="187" w:author="LaRoche, Dominic {DTIO~Tucson}" w:date="2014-11-13T12:53:00Z">
              <w:tcPr>
                <w:tcW w:w="1764" w:type="dxa"/>
                <w:shd w:val="clear" w:color="auto" w:fill="FFFFFF" w:themeFill="background1"/>
                <w:tcMar>
                  <w:left w:w="60" w:type="dxa"/>
                  <w:right w:w="60" w:type="dxa"/>
                </w:tcMar>
              </w:tcPr>
            </w:tcPrChange>
          </w:tcPr>
          <w:p w14:paraId="2F30F4F3" w14:textId="77777777" w:rsidR="00E951AA" w:rsidRPr="008F41A7" w:rsidRDefault="00E951AA" w:rsidP="00E951AA">
            <w:pPr>
              <w:keepNext/>
              <w:adjustRightInd w:val="0"/>
              <w:jc w:val="right"/>
              <w:rPr>
                <w:rFonts w:ascii="Garamond" w:hAnsi="Garamond" w:cs="Times"/>
                <w:color w:val="000000"/>
                <w:sz w:val="22"/>
                <w:szCs w:val="22"/>
                <w:rPrChange w:id="188" w:author="LaRoche, Dominic {DTIO~Tucson}" w:date="2014-11-13T12:51:00Z">
                  <w:rPr>
                    <w:rFonts w:ascii="Garamond" w:hAnsi="Garamond" w:cs="Times"/>
                    <w:color w:val="000000"/>
                  </w:rPr>
                </w:rPrChange>
              </w:rPr>
            </w:pPr>
            <w:r w:rsidRPr="008F41A7">
              <w:rPr>
                <w:rFonts w:ascii="Garamond" w:hAnsi="Garamond"/>
                <w:sz w:val="22"/>
                <w:szCs w:val="22"/>
                <w:rPrChange w:id="189" w:author="LaRoche, Dominic {DTIO~Tucson}" w:date="2014-11-13T12:51:00Z">
                  <w:rPr>
                    <w:rFonts w:ascii="Garamond" w:hAnsi="Garamond"/>
                  </w:rPr>
                </w:rPrChange>
              </w:rPr>
              <w:t>0.003*</w:t>
            </w:r>
          </w:p>
        </w:tc>
        <w:tc>
          <w:tcPr>
            <w:tcW w:w="1080" w:type="dxa"/>
            <w:shd w:val="clear" w:color="auto" w:fill="FFFFFF" w:themeFill="background1"/>
            <w:tcMar>
              <w:left w:w="60" w:type="dxa"/>
              <w:right w:w="60" w:type="dxa"/>
            </w:tcMar>
            <w:tcPrChange w:id="190" w:author="LaRoche, Dominic {DTIO~Tucson}" w:date="2014-11-13T12:53:00Z">
              <w:tcPr>
                <w:tcW w:w="1214" w:type="dxa"/>
                <w:shd w:val="clear" w:color="auto" w:fill="FFFFFF" w:themeFill="background1"/>
                <w:tcMar>
                  <w:left w:w="60" w:type="dxa"/>
                  <w:right w:w="60" w:type="dxa"/>
                </w:tcMar>
              </w:tcPr>
            </w:tcPrChange>
          </w:tcPr>
          <w:p w14:paraId="0431D696" w14:textId="77777777" w:rsidR="00E951AA" w:rsidRPr="008F41A7" w:rsidRDefault="00E951AA" w:rsidP="00E951AA">
            <w:pPr>
              <w:keepNext/>
              <w:adjustRightInd w:val="0"/>
              <w:jc w:val="right"/>
              <w:rPr>
                <w:rFonts w:ascii="Garamond" w:hAnsi="Garamond" w:cs="Times"/>
                <w:color w:val="000000"/>
                <w:sz w:val="22"/>
                <w:szCs w:val="22"/>
                <w:rPrChange w:id="191" w:author="LaRoche, Dominic {DTIO~Tucson}" w:date="2014-11-13T12:51:00Z">
                  <w:rPr>
                    <w:rFonts w:ascii="Garamond" w:hAnsi="Garamond" w:cs="Times"/>
                    <w:color w:val="000000"/>
                  </w:rPr>
                </w:rPrChange>
              </w:rPr>
            </w:pPr>
            <w:r w:rsidRPr="008F41A7">
              <w:rPr>
                <w:rFonts w:ascii="Garamond" w:hAnsi="Garamond"/>
                <w:sz w:val="22"/>
                <w:szCs w:val="22"/>
                <w:rPrChange w:id="192" w:author="LaRoche, Dominic {DTIO~Tucson}" w:date="2014-11-13T12:51:00Z">
                  <w:rPr>
                    <w:rFonts w:ascii="Garamond" w:hAnsi="Garamond"/>
                  </w:rPr>
                </w:rPrChange>
              </w:rPr>
              <w:t>-5.29</w:t>
            </w:r>
          </w:p>
        </w:tc>
        <w:tc>
          <w:tcPr>
            <w:tcW w:w="1146" w:type="dxa"/>
            <w:shd w:val="clear" w:color="auto" w:fill="FFFFFF" w:themeFill="background1"/>
            <w:tcMar>
              <w:left w:w="60" w:type="dxa"/>
              <w:right w:w="60" w:type="dxa"/>
            </w:tcMar>
            <w:vAlign w:val="center"/>
            <w:tcPrChange w:id="193" w:author="LaRoche, Dominic {DTIO~Tucson}" w:date="2014-11-13T12:53:00Z">
              <w:tcPr>
                <w:tcW w:w="1120" w:type="dxa"/>
                <w:shd w:val="clear" w:color="auto" w:fill="FFFFFF" w:themeFill="background1"/>
                <w:tcMar>
                  <w:left w:w="60" w:type="dxa"/>
                  <w:right w:w="60" w:type="dxa"/>
                </w:tcMar>
                <w:vAlign w:val="center"/>
              </w:tcPr>
            </w:tcPrChange>
          </w:tcPr>
          <w:p w14:paraId="0701F6D6" w14:textId="77777777" w:rsidR="00E951AA" w:rsidRPr="008F41A7" w:rsidRDefault="00E951AA" w:rsidP="00E951AA">
            <w:pPr>
              <w:keepNext/>
              <w:adjustRightInd w:val="0"/>
              <w:jc w:val="right"/>
              <w:rPr>
                <w:rFonts w:ascii="Garamond" w:hAnsi="Garamond" w:cs="Times"/>
                <w:color w:val="000000"/>
                <w:sz w:val="22"/>
                <w:szCs w:val="22"/>
                <w:rPrChange w:id="194" w:author="LaRoche, Dominic {DTIO~Tucson}" w:date="2014-11-13T12:51:00Z">
                  <w:rPr>
                    <w:rFonts w:ascii="Garamond" w:hAnsi="Garamond" w:cs="Times"/>
                    <w:color w:val="000000"/>
                  </w:rPr>
                </w:rPrChange>
              </w:rPr>
            </w:pPr>
            <w:r w:rsidRPr="008F41A7">
              <w:rPr>
                <w:rFonts w:ascii="Garamond" w:hAnsi="Garamond"/>
                <w:color w:val="000000"/>
                <w:sz w:val="22"/>
                <w:szCs w:val="22"/>
                <w:rPrChange w:id="195" w:author="LaRoche, Dominic {DTIO~Tucson}" w:date="2014-11-13T12:51:00Z">
                  <w:rPr>
                    <w:rFonts w:ascii="Garamond" w:hAnsi="Garamond"/>
                    <w:color w:val="000000"/>
                  </w:rPr>
                </w:rPrChange>
              </w:rPr>
              <w:t>-1.01</w:t>
            </w:r>
          </w:p>
        </w:tc>
      </w:tr>
      <w:tr w:rsidR="008F41A7" w:rsidRPr="008F41A7" w14:paraId="389A1FD7" w14:textId="77777777" w:rsidTr="008F41A7">
        <w:trPr>
          <w:cantSplit/>
          <w:trHeight w:val="112"/>
          <w:jc w:val="center"/>
          <w:trPrChange w:id="196" w:author="LaRoche, Dominic {DTIO~Tucson}" w:date="2014-11-13T12:53:00Z">
            <w:trPr>
              <w:cantSplit/>
              <w:trHeight w:val="112"/>
              <w:jc w:val="center"/>
            </w:trPr>
          </w:trPrChange>
        </w:trPr>
        <w:tc>
          <w:tcPr>
            <w:tcW w:w="1398" w:type="dxa"/>
            <w:tcBorders>
              <w:bottom w:val="single" w:sz="4" w:space="0" w:color="auto"/>
            </w:tcBorders>
            <w:shd w:val="clear" w:color="auto" w:fill="FFFFFF" w:themeFill="background1"/>
            <w:tcPrChange w:id="197" w:author="LaRoche, Dominic {DTIO~Tucson}" w:date="2014-11-13T12:53:00Z">
              <w:tcPr>
                <w:tcW w:w="1398" w:type="dxa"/>
                <w:tcBorders>
                  <w:bottom w:val="single" w:sz="4" w:space="0" w:color="auto"/>
                </w:tcBorders>
                <w:shd w:val="clear" w:color="auto" w:fill="FFFFFF" w:themeFill="background1"/>
              </w:tcPr>
            </w:tcPrChange>
          </w:tcPr>
          <w:p w14:paraId="1D76E4BE" w14:textId="77777777" w:rsidR="00E951AA" w:rsidRPr="008F41A7" w:rsidRDefault="00E951AA" w:rsidP="00E951AA">
            <w:pPr>
              <w:adjustRightInd w:val="0"/>
              <w:rPr>
                <w:rFonts w:ascii="Garamond" w:hAnsi="Garamond" w:cs="Times"/>
                <w:b/>
                <w:bCs/>
                <w:color w:val="000000"/>
                <w:sz w:val="22"/>
                <w:szCs w:val="22"/>
                <w:rPrChange w:id="198" w:author="LaRoche, Dominic {DTIO~Tucson}" w:date="2014-11-13T12:51:00Z">
                  <w:rPr>
                    <w:rFonts w:ascii="Garamond" w:hAnsi="Garamond" w:cs="Times"/>
                    <w:b/>
                    <w:bCs/>
                    <w:color w:val="000000"/>
                  </w:rPr>
                </w:rPrChange>
              </w:rPr>
            </w:pPr>
          </w:p>
        </w:tc>
        <w:tc>
          <w:tcPr>
            <w:tcW w:w="990" w:type="dxa"/>
            <w:tcBorders>
              <w:bottom w:val="single" w:sz="4" w:space="0" w:color="auto"/>
            </w:tcBorders>
            <w:shd w:val="clear" w:color="auto" w:fill="FFFFFF" w:themeFill="background1"/>
            <w:tcMar>
              <w:left w:w="60" w:type="dxa"/>
              <w:right w:w="60" w:type="dxa"/>
            </w:tcMar>
            <w:tcPrChange w:id="199" w:author="LaRoche, Dominic {DTIO~Tucson}" w:date="2014-11-13T12:53:00Z">
              <w:tcPr>
                <w:tcW w:w="990" w:type="dxa"/>
                <w:tcBorders>
                  <w:bottom w:val="single" w:sz="4" w:space="0" w:color="auto"/>
                </w:tcBorders>
                <w:shd w:val="clear" w:color="auto" w:fill="FFFFFF" w:themeFill="background1"/>
                <w:tcMar>
                  <w:left w:w="60" w:type="dxa"/>
                  <w:right w:w="60" w:type="dxa"/>
                </w:tcMar>
              </w:tcPr>
            </w:tcPrChange>
          </w:tcPr>
          <w:p w14:paraId="753204FE" w14:textId="77777777" w:rsidR="00E951AA" w:rsidRPr="008F41A7" w:rsidRDefault="00E951AA" w:rsidP="00E951AA">
            <w:pPr>
              <w:adjustRightInd w:val="0"/>
              <w:rPr>
                <w:rFonts w:ascii="Garamond" w:hAnsi="Garamond" w:cs="Times"/>
                <w:b/>
                <w:bCs/>
                <w:color w:val="000000"/>
                <w:sz w:val="22"/>
                <w:szCs w:val="22"/>
                <w:rPrChange w:id="200" w:author="LaRoche, Dominic {DTIO~Tucson}" w:date="2014-11-13T12:51:00Z">
                  <w:rPr>
                    <w:rFonts w:ascii="Garamond" w:hAnsi="Garamond" w:cs="Times"/>
                    <w:b/>
                    <w:bCs/>
                    <w:color w:val="000000"/>
                  </w:rPr>
                </w:rPrChange>
              </w:rPr>
            </w:pPr>
            <w:r w:rsidRPr="008F41A7">
              <w:rPr>
                <w:rFonts w:ascii="Garamond" w:hAnsi="Garamond" w:cs="Times"/>
                <w:b/>
                <w:bCs/>
                <w:color w:val="000000"/>
                <w:sz w:val="22"/>
                <w:szCs w:val="22"/>
                <w:rPrChange w:id="201" w:author="LaRoche, Dominic {DTIO~Tucson}" w:date="2014-11-13T12:51:00Z">
                  <w:rPr>
                    <w:rFonts w:ascii="Garamond" w:hAnsi="Garamond" w:cs="Times"/>
                    <w:b/>
                    <w:bCs/>
                    <w:color w:val="000000"/>
                  </w:rPr>
                </w:rPrChange>
              </w:rPr>
              <w:t>26 weeks</w:t>
            </w:r>
          </w:p>
        </w:tc>
        <w:tc>
          <w:tcPr>
            <w:tcW w:w="990" w:type="dxa"/>
            <w:tcBorders>
              <w:bottom w:val="single" w:sz="4" w:space="0" w:color="auto"/>
            </w:tcBorders>
            <w:shd w:val="clear" w:color="auto" w:fill="FFFFFF" w:themeFill="background1"/>
            <w:tcMar>
              <w:left w:w="60" w:type="dxa"/>
              <w:right w:w="60" w:type="dxa"/>
            </w:tcMar>
            <w:tcPrChange w:id="202" w:author="LaRoche, Dominic {DTIO~Tucson}" w:date="2014-11-13T12:53:00Z">
              <w:tcPr>
                <w:tcW w:w="990" w:type="dxa"/>
                <w:tcBorders>
                  <w:bottom w:val="single" w:sz="4" w:space="0" w:color="auto"/>
                </w:tcBorders>
                <w:shd w:val="clear" w:color="auto" w:fill="FFFFFF" w:themeFill="background1"/>
                <w:tcMar>
                  <w:left w:w="60" w:type="dxa"/>
                  <w:right w:w="60" w:type="dxa"/>
                </w:tcMar>
              </w:tcPr>
            </w:tcPrChange>
          </w:tcPr>
          <w:p w14:paraId="1AF6786A" w14:textId="77777777" w:rsidR="00E951AA" w:rsidRPr="008F41A7" w:rsidRDefault="00E951AA" w:rsidP="00E951AA">
            <w:pPr>
              <w:adjustRightInd w:val="0"/>
              <w:jc w:val="right"/>
              <w:rPr>
                <w:rFonts w:ascii="Garamond" w:hAnsi="Garamond" w:cs="Times"/>
                <w:color w:val="000000"/>
                <w:sz w:val="22"/>
                <w:szCs w:val="22"/>
                <w:rPrChange w:id="203" w:author="LaRoche, Dominic {DTIO~Tucson}" w:date="2014-11-13T12:51:00Z">
                  <w:rPr>
                    <w:rFonts w:ascii="Garamond" w:hAnsi="Garamond" w:cs="Times"/>
                    <w:color w:val="000000"/>
                  </w:rPr>
                </w:rPrChange>
              </w:rPr>
            </w:pPr>
            <w:r w:rsidRPr="008F41A7">
              <w:rPr>
                <w:rFonts w:ascii="Garamond" w:hAnsi="Garamond"/>
                <w:sz w:val="22"/>
                <w:szCs w:val="22"/>
                <w:rPrChange w:id="204" w:author="LaRoche, Dominic {DTIO~Tucson}" w:date="2014-11-13T12:51:00Z">
                  <w:rPr>
                    <w:rFonts w:ascii="Garamond" w:hAnsi="Garamond"/>
                  </w:rPr>
                </w:rPrChange>
              </w:rPr>
              <w:t>-5.17</w:t>
            </w:r>
          </w:p>
        </w:tc>
        <w:tc>
          <w:tcPr>
            <w:tcW w:w="540" w:type="dxa"/>
            <w:tcBorders>
              <w:bottom w:val="single" w:sz="4" w:space="0" w:color="auto"/>
            </w:tcBorders>
            <w:shd w:val="clear" w:color="auto" w:fill="FFFFFF" w:themeFill="background1"/>
            <w:tcMar>
              <w:left w:w="60" w:type="dxa"/>
              <w:right w:w="60" w:type="dxa"/>
            </w:tcMar>
            <w:tcPrChange w:id="205" w:author="LaRoche, Dominic {DTIO~Tucson}" w:date="2014-11-13T12:53:00Z">
              <w:tcPr>
                <w:tcW w:w="540" w:type="dxa"/>
                <w:tcBorders>
                  <w:bottom w:val="single" w:sz="4" w:space="0" w:color="auto"/>
                </w:tcBorders>
                <w:shd w:val="clear" w:color="auto" w:fill="FFFFFF" w:themeFill="background1"/>
                <w:tcMar>
                  <w:left w:w="60" w:type="dxa"/>
                  <w:right w:w="60" w:type="dxa"/>
                </w:tcMar>
              </w:tcPr>
            </w:tcPrChange>
          </w:tcPr>
          <w:p w14:paraId="7C7642F6" w14:textId="77777777" w:rsidR="00E951AA" w:rsidRPr="008F41A7" w:rsidRDefault="00E951AA" w:rsidP="00E951AA">
            <w:pPr>
              <w:adjustRightInd w:val="0"/>
              <w:jc w:val="right"/>
              <w:rPr>
                <w:rFonts w:ascii="Garamond" w:hAnsi="Garamond" w:cs="Times"/>
                <w:color w:val="000000"/>
                <w:sz w:val="22"/>
                <w:szCs w:val="22"/>
                <w:rPrChange w:id="206" w:author="LaRoche, Dominic {DTIO~Tucson}" w:date="2014-11-13T12:51:00Z">
                  <w:rPr>
                    <w:rFonts w:ascii="Garamond" w:hAnsi="Garamond" w:cs="Times"/>
                    <w:color w:val="000000"/>
                  </w:rPr>
                </w:rPrChange>
              </w:rPr>
            </w:pPr>
            <w:r w:rsidRPr="008F41A7">
              <w:rPr>
                <w:rFonts w:ascii="Garamond" w:hAnsi="Garamond"/>
                <w:sz w:val="22"/>
                <w:szCs w:val="22"/>
                <w:rPrChange w:id="207" w:author="LaRoche, Dominic {DTIO~Tucson}" w:date="2014-11-13T12:51:00Z">
                  <w:rPr>
                    <w:rFonts w:ascii="Garamond" w:hAnsi="Garamond"/>
                  </w:rPr>
                </w:rPrChange>
              </w:rPr>
              <w:t>1.26</w:t>
            </w:r>
          </w:p>
        </w:tc>
        <w:tc>
          <w:tcPr>
            <w:tcW w:w="630" w:type="dxa"/>
            <w:tcBorders>
              <w:bottom w:val="single" w:sz="4" w:space="0" w:color="auto"/>
            </w:tcBorders>
            <w:shd w:val="clear" w:color="auto" w:fill="FFFFFF" w:themeFill="background1"/>
            <w:tcMar>
              <w:left w:w="60" w:type="dxa"/>
              <w:right w:w="60" w:type="dxa"/>
            </w:tcMar>
            <w:tcPrChange w:id="208" w:author="LaRoche, Dominic {DTIO~Tucson}" w:date="2014-11-13T12:53:00Z">
              <w:tcPr>
                <w:tcW w:w="630" w:type="dxa"/>
                <w:tcBorders>
                  <w:bottom w:val="single" w:sz="4" w:space="0" w:color="auto"/>
                </w:tcBorders>
                <w:shd w:val="clear" w:color="auto" w:fill="FFFFFF" w:themeFill="background1"/>
                <w:tcMar>
                  <w:left w:w="60" w:type="dxa"/>
                  <w:right w:w="60" w:type="dxa"/>
                </w:tcMar>
              </w:tcPr>
            </w:tcPrChange>
          </w:tcPr>
          <w:p w14:paraId="5FF3CA02" w14:textId="77777777" w:rsidR="00E951AA" w:rsidRPr="008F41A7" w:rsidRDefault="00E951AA" w:rsidP="00E951AA">
            <w:pPr>
              <w:adjustRightInd w:val="0"/>
              <w:jc w:val="right"/>
              <w:rPr>
                <w:rFonts w:ascii="Garamond" w:hAnsi="Garamond" w:cs="Times"/>
                <w:color w:val="000000"/>
                <w:sz w:val="22"/>
                <w:szCs w:val="22"/>
                <w:rPrChange w:id="209" w:author="LaRoche, Dominic {DTIO~Tucson}" w:date="2014-11-13T12:51:00Z">
                  <w:rPr>
                    <w:rFonts w:ascii="Garamond" w:hAnsi="Garamond" w:cs="Times"/>
                    <w:color w:val="000000"/>
                  </w:rPr>
                </w:rPrChange>
              </w:rPr>
            </w:pPr>
            <w:r w:rsidRPr="008F41A7">
              <w:rPr>
                <w:rFonts w:ascii="Garamond" w:hAnsi="Garamond"/>
                <w:sz w:val="22"/>
                <w:szCs w:val="22"/>
                <w:rPrChange w:id="210" w:author="LaRoche, Dominic {DTIO~Tucson}" w:date="2014-11-13T12:51:00Z">
                  <w:rPr>
                    <w:rFonts w:ascii="Garamond" w:hAnsi="Garamond"/>
                  </w:rPr>
                </w:rPrChange>
              </w:rPr>
              <w:t>778</w:t>
            </w:r>
          </w:p>
        </w:tc>
        <w:tc>
          <w:tcPr>
            <w:tcW w:w="900" w:type="dxa"/>
            <w:tcBorders>
              <w:bottom w:val="single" w:sz="4" w:space="0" w:color="auto"/>
            </w:tcBorders>
            <w:shd w:val="clear" w:color="auto" w:fill="FFFFFF" w:themeFill="background1"/>
            <w:tcMar>
              <w:left w:w="60" w:type="dxa"/>
              <w:right w:w="60" w:type="dxa"/>
            </w:tcMar>
            <w:tcPrChange w:id="211" w:author="LaRoche, Dominic {DTIO~Tucson}" w:date="2014-11-13T12:53:00Z">
              <w:tcPr>
                <w:tcW w:w="1170" w:type="dxa"/>
                <w:tcBorders>
                  <w:bottom w:val="single" w:sz="4" w:space="0" w:color="auto"/>
                </w:tcBorders>
                <w:shd w:val="clear" w:color="auto" w:fill="FFFFFF" w:themeFill="background1"/>
                <w:tcMar>
                  <w:left w:w="60" w:type="dxa"/>
                  <w:right w:w="60" w:type="dxa"/>
                </w:tcMar>
              </w:tcPr>
            </w:tcPrChange>
          </w:tcPr>
          <w:p w14:paraId="26998545" w14:textId="77777777" w:rsidR="00E951AA" w:rsidRPr="008F41A7" w:rsidRDefault="00E951AA" w:rsidP="00E951AA">
            <w:pPr>
              <w:adjustRightInd w:val="0"/>
              <w:jc w:val="right"/>
              <w:rPr>
                <w:rFonts w:ascii="Garamond" w:hAnsi="Garamond" w:cs="Times"/>
                <w:color w:val="000000"/>
                <w:sz w:val="22"/>
                <w:szCs w:val="22"/>
                <w:rPrChange w:id="212" w:author="LaRoche, Dominic {DTIO~Tucson}" w:date="2014-11-13T12:51:00Z">
                  <w:rPr>
                    <w:rFonts w:ascii="Garamond" w:hAnsi="Garamond" w:cs="Times"/>
                    <w:color w:val="000000"/>
                  </w:rPr>
                </w:rPrChange>
              </w:rPr>
            </w:pPr>
            <w:r w:rsidRPr="008F41A7">
              <w:rPr>
                <w:rFonts w:ascii="Garamond" w:hAnsi="Garamond"/>
                <w:sz w:val="22"/>
                <w:szCs w:val="22"/>
                <w:rPrChange w:id="213" w:author="LaRoche, Dominic {DTIO~Tucson}" w:date="2014-11-13T12:51:00Z">
                  <w:rPr>
                    <w:rFonts w:ascii="Garamond" w:hAnsi="Garamond"/>
                  </w:rPr>
                </w:rPrChange>
              </w:rPr>
              <w:t>-4.09</w:t>
            </w:r>
          </w:p>
        </w:tc>
        <w:tc>
          <w:tcPr>
            <w:tcW w:w="1170" w:type="dxa"/>
            <w:tcBorders>
              <w:bottom w:val="single" w:sz="4" w:space="0" w:color="auto"/>
            </w:tcBorders>
            <w:shd w:val="clear" w:color="auto" w:fill="FFFFFF" w:themeFill="background1"/>
            <w:tcMar>
              <w:left w:w="60" w:type="dxa"/>
              <w:right w:w="60" w:type="dxa"/>
            </w:tcMar>
            <w:tcPrChange w:id="214" w:author="LaRoche, Dominic {DTIO~Tucson}" w:date="2014-11-13T12:53:00Z">
              <w:tcPr>
                <w:tcW w:w="1764" w:type="dxa"/>
                <w:tcBorders>
                  <w:bottom w:val="single" w:sz="4" w:space="0" w:color="auto"/>
                </w:tcBorders>
                <w:shd w:val="clear" w:color="auto" w:fill="FFFFFF" w:themeFill="background1"/>
                <w:tcMar>
                  <w:left w:w="60" w:type="dxa"/>
                  <w:right w:w="60" w:type="dxa"/>
                </w:tcMar>
              </w:tcPr>
            </w:tcPrChange>
          </w:tcPr>
          <w:p w14:paraId="6A9A7A09" w14:textId="77777777" w:rsidR="00E951AA" w:rsidRPr="008F41A7" w:rsidRDefault="00E951AA" w:rsidP="00E951AA">
            <w:pPr>
              <w:adjustRightInd w:val="0"/>
              <w:jc w:val="right"/>
              <w:rPr>
                <w:rFonts w:ascii="Garamond" w:hAnsi="Garamond" w:cs="Times"/>
                <w:color w:val="000000"/>
                <w:sz w:val="22"/>
                <w:szCs w:val="22"/>
                <w:rPrChange w:id="215" w:author="LaRoche, Dominic {DTIO~Tucson}" w:date="2014-11-13T12:51:00Z">
                  <w:rPr>
                    <w:rFonts w:ascii="Garamond" w:hAnsi="Garamond" w:cs="Times"/>
                    <w:color w:val="000000"/>
                  </w:rPr>
                </w:rPrChange>
              </w:rPr>
            </w:pPr>
            <w:r w:rsidRPr="008F41A7">
              <w:rPr>
                <w:rFonts w:ascii="Garamond" w:hAnsi="Garamond"/>
                <w:sz w:val="22"/>
                <w:szCs w:val="22"/>
                <w:rPrChange w:id="216" w:author="LaRoche, Dominic {DTIO~Tucson}" w:date="2014-11-13T12:51:00Z">
                  <w:rPr>
                    <w:rFonts w:ascii="Garamond" w:hAnsi="Garamond"/>
                  </w:rPr>
                </w:rPrChange>
              </w:rPr>
              <w:t>&lt;.0001*</w:t>
            </w:r>
          </w:p>
        </w:tc>
        <w:tc>
          <w:tcPr>
            <w:tcW w:w="1080" w:type="dxa"/>
            <w:tcBorders>
              <w:bottom w:val="single" w:sz="4" w:space="0" w:color="auto"/>
            </w:tcBorders>
            <w:shd w:val="clear" w:color="auto" w:fill="FFFFFF" w:themeFill="background1"/>
            <w:tcMar>
              <w:left w:w="60" w:type="dxa"/>
              <w:right w:w="60" w:type="dxa"/>
            </w:tcMar>
            <w:tcPrChange w:id="217" w:author="LaRoche, Dominic {DTIO~Tucson}" w:date="2014-11-13T12:53:00Z">
              <w:tcPr>
                <w:tcW w:w="1214" w:type="dxa"/>
                <w:tcBorders>
                  <w:bottom w:val="single" w:sz="4" w:space="0" w:color="auto"/>
                </w:tcBorders>
                <w:shd w:val="clear" w:color="auto" w:fill="FFFFFF" w:themeFill="background1"/>
                <w:tcMar>
                  <w:left w:w="60" w:type="dxa"/>
                  <w:right w:w="60" w:type="dxa"/>
                </w:tcMar>
              </w:tcPr>
            </w:tcPrChange>
          </w:tcPr>
          <w:p w14:paraId="4348A088" w14:textId="77777777" w:rsidR="00E951AA" w:rsidRPr="008F41A7" w:rsidRDefault="00E951AA" w:rsidP="00E951AA">
            <w:pPr>
              <w:adjustRightInd w:val="0"/>
              <w:jc w:val="right"/>
              <w:rPr>
                <w:rFonts w:ascii="Garamond" w:hAnsi="Garamond" w:cs="Times"/>
                <w:color w:val="000000"/>
                <w:sz w:val="22"/>
                <w:szCs w:val="22"/>
                <w:rPrChange w:id="218" w:author="LaRoche, Dominic {DTIO~Tucson}" w:date="2014-11-13T12:51:00Z">
                  <w:rPr>
                    <w:rFonts w:ascii="Garamond" w:hAnsi="Garamond" w:cs="Times"/>
                    <w:color w:val="000000"/>
                  </w:rPr>
                </w:rPrChange>
              </w:rPr>
            </w:pPr>
            <w:r w:rsidRPr="008F41A7">
              <w:rPr>
                <w:rFonts w:ascii="Garamond" w:hAnsi="Garamond"/>
                <w:sz w:val="22"/>
                <w:szCs w:val="22"/>
                <w:rPrChange w:id="219" w:author="LaRoche, Dominic {DTIO~Tucson}" w:date="2014-11-13T12:51:00Z">
                  <w:rPr>
                    <w:rFonts w:ascii="Garamond" w:hAnsi="Garamond"/>
                  </w:rPr>
                </w:rPrChange>
              </w:rPr>
              <w:t>-7.64</w:t>
            </w:r>
          </w:p>
        </w:tc>
        <w:tc>
          <w:tcPr>
            <w:tcW w:w="1146" w:type="dxa"/>
            <w:tcBorders>
              <w:bottom w:val="single" w:sz="4" w:space="0" w:color="auto"/>
            </w:tcBorders>
            <w:shd w:val="clear" w:color="auto" w:fill="FFFFFF" w:themeFill="background1"/>
            <w:tcMar>
              <w:left w:w="60" w:type="dxa"/>
              <w:right w:w="60" w:type="dxa"/>
            </w:tcMar>
            <w:vAlign w:val="center"/>
            <w:tcPrChange w:id="220" w:author="LaRoche, Dominic {DTIO~Tucson}" w:date="2014-11-13T12:53:00Z">
              <w:tcPr>
                <w:tcW w:w="1120" w:type="dxa"/>
                <w:tcBorders>
                  <w:bottom w:val="single" w:sz="4" w:space="0" w:color="auto"/>
                </w:tcBorders>
                <w:shd w:val="clear" w:color="auto" w:fill="FFFFFF" w:themeFill="background1"/>
                <w:tcMar>
                  <w:left w:w="60" w:type="dxa"/>
                  <w:right w:w="60" w:type="dxa"/>
                </w:tcMar>
                <w:vAlign w:val="center"/>
              </w:tcPr>
            </w:tcPrChange>
          </w:tcPr>
          <w:p w14:paraId="54436582" w14:textId="77777777" w:rsidR="00E951AA" w:rsidRPr="008F41A7" w:rsidRDefault="00E951AA" w:rsidP="00E951AA">
            <w:pPr>
              <w:adjustRightInd w:val="0"/>
              <w:jc w:val="right"/>
              <w:rPr>
                <w:rFonts w:ascii="Garamond" w:hAnsi="Garamond" w:cs="Times"/>
                <w:color w:val="000000"/>
                <w:sz w:val="22"/>
                <w:szCs w:val="22"/>
                <w:rPrChange w:id="221" w:author="LaRoche, Dominic {DTIO~Tucson}" w:date="2014-11-13T12:51:00Z">
                  <w:rPr>
                    <w:rFonts w:ascii="Garamond" w:hAnsi="Garamond" w:cs="Times"/>
                    <w:color w:val="000000"/>
                  </w:rPr>
                </w:rPrChange>
              </w:rPr>
            </w:pPr>
            <w:r w:rsidRPr="008F41A7">
              <w:rPr>
                <w:rFonts w:ascii="Garamond" w:hAnsi="Garamond"/>
                <w:color w:val="000000"/>
                <w:sz w:val="22"/>
                <w:szCs w:val="22"/>
                <w:rPrChange w:id="222" w:author="LaRoche, Dominic {DTIO~Tucson}" w:date="2014-11-13T12:51:00Z">
                  <w:rPr>
                    <w:rFonts w:ascii="Garamond" w:hAnsi="Garamond"/>
                    <w:color w:val="000000"/>
                  </w:rPr>
                </w:rPrChange>
              </w:rPr>
              <w:t>-2.69</w:t>
            </w:r>
          </w:p>
        </w:tc>
      </w:tr>
      <w:bookmarkEnd w:id="33"/>
      <w:bookmarkEnd w:id="34"/>
    </w:tbl>
    <w:p w14:paraId="0BC45F5D" w14:textId="77777777" w:rsidR="005259B9" w:rsidRPr="00D340E0" w:rsidRDefault="005259B9" w:rsidP="005259B9">
      <w:pPr>
        <w:spacing w:after="240"/>
        <w:rPr>
          <w:rFonts w:ascii="Garamond" w:eastAsia="Times New Roman" w:hAnsi="Garamond" w:cs="Times New Roman"/>
        </w:rPr>
      </w:pPr>
    </w:p>
    <w:p w14:paraId="078B279D" w14:textId="0841E39D" w:rsidR="005259B9" w:rsidRPr="00D340E0" w:rsidRDefault="005259B9" w:rsidP="005259B9">
      <w:pPr>
        <w:rPr>
          <w:rFonts w:ascii="Garamond" w:hAnsi="Garamond" w:cs="Times New Roman"/>
          <w:color w:val="000000"/>
        </w:rPr>
      </w:pPr>
      <w:r w:rsidRPr="00D340E0">
        <w:rPr>
          <w:rFonts w:ascii="Garamond" w:hAnsi="Garamond" w:cs="Times New Roman"/>
          <w:color w:val="000000"/>
        </w:rPr>
        <w:t>In primary analysis, the direct comparison between the control arm and the experimental arm at each time</w:t>
      </w:r>
      <w:ins w:id="223" w:author="LaRoche, Dominic {DTIO~Tucson}" w:date="2014-11-13T12:47:00Z">
        <w:r w:rsidR="008F41A7">
          <w:rPr>
            <w:rFonts w:ascii="Garamond" w:hAnsi="Garamond" w:cs="Times New Roman"/>
            <w:color w:val="000000"/>
          </w:rPr>
          <w:t>-</w:t>
        </w:r>
      </w:ins>
      <w:r w:rsidRPr="00D340E0">
        <w:rPr>
          <w:rFonts w:ascii="Garamond" w:hAnsi="Garamond" w:cs="Times New Roman"/>
          <w:color w:val="000000"/>
        </w:rPr>
        <w:t>point shows no significant difference between treatment groups at any time</w:t>
      </w:r>
      <w:ins w:id="224" w:author="LaRoche, Dominic {DTIO~Tucson}" w:date="2014-11-13T12:48:00Z">
        <w:r w:rsidR="008F41A7">
          <w:rPr>
            <w:rFonts w:ascii="Garamond" w:hAnsi="Garamond" w:cs="Times New Roman"/>
            <w:color w:val="000000"/>
          </w:rPr>
          <w:t>-</w:t>
        </w:r>
      </w:ins>
      <w:del w:id="225" w:author="LaRoche, Dominic {DTIO~Tucson}" w:date="2014-11-13T12:48:00Z">
        <w:r w:rsidRPr="00D340E0" w:rsidDel="008F41A7">
          <w:rPr>
            <w:rFonts w:ascii="Garamond" w:hAnsi="Garamond" w:cs="Times New Roman"/>
            <w:color w:val="000000"/>
          </w:rPr>
          <w:delText xml:space="preserve"> </w:delText>
        </w:r>
      </w:del>
      <w:r w:rsidRPr="00D340E0">
        <w:rPr>
          <w:rFonts w:ascii="Garamond" w:hAnsi="Garamond" w:cs="Times New Roman"/>
          <w:color w:val="000000"/>
        </w:rPr>
        <w:t xml:space="preserve">point </w:t>
      </w:r>
      <w:r w:rsidR="00E951AA" w:rsidRPr="00D340E0">
        <w:rPr>
          <w:rFonts w:ascii="Garamond" w:hAnsi="Garamond" w:cs="Times New Roman"/>
          <w:color w:val="000000"/>
        </w:rPr>
        <w:t xml:space="preserve">(Table 3A) </w:t>
      </w:r>
      <w:r w:rsidRPr="00D340E0">
        <w:rPr>
          <w:rFonts w:ascii="Garamond" w:hAnsi="Garamond" w:cs="Times New Roman"/>
          <w:color w:val="000000"/>
        </w:rPr>
        <w:t>The difference between experimental and control groups for the estimated post-baseline average of all time</w:t>
      </w:r>
      <w:ins w:id="226" w:author="LaRoche, Dominic {DTIO~Tucson}" w:date="2014-11-13T12:48:00Z">
        <w:r w:rsidR="008F41A7">
          <w:rPr>
            <w:rFonts w:ascii="Garamond" w:hAnsi="Garamond" w:cs="Times New Roman"/>
            <w:color w:val="000000"/>
          </w:rPr>
          <w:t>-</w:t>
        </w:r>
      </w:ins>
      <w:del w:id="227" w:author="LaRoche, Dominic {DTIO~Tucson}" w:date="2014-11-13T12:48:00Z">
        <w:r w:rsidRPr="00D340E0" w:rsidDel="008F41A7">
          <w:rPr>
            <w:rFonts w:ascii="Garamond" w:hAnsi="Garamond" w:cs="Times New Roman"/>
            <w:color w:val="000000"/>
          </w:rPr>
          <w:delText xml:space="preserve"> </w:delText>
        </w:r>
      </w:del>
      <w:r w:rsidRPr="00D340E0">
        <w:rPr>
          <w:rFonts w:ascii="Garamond" w:hAnsi="Garamond" w:cs="Times New Roman"/>
          <w:color w:val="000000"/>
        </w:rPr>
        <w:t>points was 0.95 (CI -2.04 to 3.94) and was also not significant.</w:t>
      </w:r>
    </w:p>
    <w:p w14:paraId="007B67B0" w14:textId="77777777" w:rsidR="00E23F6A" w:rsidRPr="00D340E0" w:rsidRDefault="00E23F6A" w:rsidP="005259B9">
      <w:pPr>
        <w:rPr>
          <w:rFonts w:ascii="Garamond" w:hAnsi="Garamond" w:cs="Times New Roman"/>
          <w:color w:val="000000"/>
        </w:rPr>
      </w:pPr>
    </w:p>
    <w:p w14:paraId="19458084" w14:textId="77777777" w:rsidR="00E23F6A" w:rsidRPr="00D340E0" w:rsidRDefault="00E23F6A" w:rsidP="00E23F6A">
      <w:pPr>
        <w:ind w:left="-540"/>
        <w:rPr>
          <w:rFonts w:ascii="Garamond" w:hAnsi="Garamond" w:cs="Times New Roman"/>
        </w:rPr>
      </w:pPr>
      <w:r w:rsidRPr="00D340E0">
        <w:rPr>
          <w:rFonts w:ascii="Garamond" w:hAnsi="Garamond" w:cs="Times New Roman"/>
          <w:i/>
          <w:iCs/>
          <w:color w:val="000000"/>
        </w:rPr>
        <w:t xml:space="preserve">Table 3. </w:t>
      </w:r>
      <w:proofErr w:type="gramStart"/>
      <w:r w:rsidRPr="00D340E0">
        <w:rPr>
          <w:rFonts w:ascii="Garamond" w:hAnsi="Garamond" w:cs="Times New Roman"/>
          <w:i/>
          <w:iCs/>
          <w:color w:val="000000"/>
        </w:rPr>
        <w:t xml:space="preserve">Estimated difference between experimental arm minus control arm at each </w:t>
      </w:r>
      <w:proofErr w:type="spellStart"/>
      <w:r w:rsidRPr="00D340E0">
        <w:rPr>
          <w:rFonts w:ascii="Garamond" w:hAnsi="Garamond" w:cs="Times New Roman"/>
          <w:i/>
          <w:iCs/>
          <w:color w:val="000000"/>
        </w:rPr>
        <w:t>timepoint</w:t>
      </w:r>
      <w:proofErr w:type="spellEnd"/>
      <w:r w:rsidRPr="00D340E0">
        <w:rPr>
          <w:rFonts w:ascii="Garamond" w:hAnsi="Garamond" w:cs="Times New Roman"/>
          <w:i/>
          <w:iCs/>
          <w:color w:val="000000"/>
        </w:rPr>
        <w:t>, and for the estimated average of post-baseline assessments.</w:t>
      </w:r>
      <w:proofErr w:type="gramEnd"/>
      <w:r w:rsidRPr="00D340E0">
        <w:rPr>
          <w:rFonts w:ascii="Garamond" w:hAnsi="Garamond" w:cs="Times New Roman"/>
          <w:i/>
          <w:iCs/>
          <w:color w:val="000000"/>
        </w:rPr>
        <w:t xml:space="preserve"> A.) Unadjusted Mixed Model Estimate B.) Multiple Imputation </w:t>
      </w:r>
      <w:commentRangeStart w:id="228"/>
      <w:r w:rsidRPr="00D340E0">
        <w:rPr>
          <w:rFonts w:ascii="Garamond" w:hAnsi="Garamond" w:cs="Times New Roman"/>
          <w:i/>
          <w:iCs/>
          <w:color w:val="000000"/>
        </w:rPr>
        <w:t>Estimates</w:t>
      </w:r>
      <w:commentRangeEnd w:id="228"/>
      <w:r w:rsidR="00F65321">
        <w:rPr>
          <w:rStyle w:val="CommentReference"/>
        </w:rPr>
        <w:commentReference w:id="228"/>
      </w:r>
    </w:p>
    <w:tbl>
      <w:tblPr>
        <w:tblW w:w="9630" w:type="dxa"/>
        <w:tblInd w:w="-480" w:type="dxa"/>
        <w:shd w:val="clear" w:color="auto" w:fill="FFFFFF" w:themeFill="background1"/>
        <w:tblLayout w:type="fixed"/>
        <w:tblCellMar>
          <w:left w:w="0" w:type="dxa"/>
          <w:right w:w="0" w:type="dxa"/>
        </w:tblCellMar>
        <w:tblLook w:val="0000" w:firstRow="0" w:lastRow="0" w:firstColumn="0" w:lastColumn="0" w:noHBand="0" w:noVBand="0"/>
        <w:tblPrChange w:id="229" w:author="LaRoche, Dominic {DTIO~Tucson}" w:date="2014-11-13T12:56:00Z">
          <w:tblPr>
            <w:tblW w:w="10118" w:type="dxa"/>
            <w:tblInd w:w="-480" w:type="dxa"/>
            <w:shd w:val="clear" w:color="auto" w:fill="FFFFFF" w:themeFill="background1"/>
            <w:tblLayout w:type="fixed"/>
            <w:tblCellMar>
              <w:left w:w="0" w:type="dxa"/>
              <w:right w:w="0" w:type="dxa"/>
            </w:tblCellMar>
            <w:tblLook w:val="0000" w:firstRow="0" w:lastRow="0" w:firstColumn="0" w:lastColumn="0" w:noHBand="0" w:noVBand="0"/>
          </w:tblPr>
        </w:tblPrChange>
      </w:tblPr>
      <w:tblGrid>
        <w:gridCol w:w="1800"/>
        <w:gridCol w:w="1170"/>
        <w:gridCol w:w="720"/>
        <w:gridCol w:w="1080"/>
        <w:gridCol w:w="990"/>
        <w:gridCol w:w="1080"/>
        <w:gridCol w:w="720"/>
        <w:gridCol w:w="990"/>
        <w:gridCol w:w="1080"/>
        <w:tblGridChange w:id="230">
          <w:tblGrid>
            <w:gridCol w:w="1800"/>
            <w:gridCol w:w="180"/>
            <w:gridCol w:w="990"/>
            <w:gridCol w:w="720"/>
            <w:gridCol w:w="1487"/>
            <w:gridCol w:w="583"/>
            <w:gridCol w:w="439"/>
            <w:gridCol w:w="1242"/>
            <w:gridCol w:w="622"/>
            <w:gridCol w:w="917"/>
            <w:gridCol w:w="650"/>
            <w:gridCol w:w="488"/>
          </w:tblGrid>
        </w:tblGridChange>
      </w:tblGrid>
      <w:tr w:rsidR="00E23F6A" w:rsidRPr="008F41A7" w14:paraId="02FD35D4" w14:textId="77777777" w:rsidTr="00F65321">
        <w:trPr>
          <w:cantSplit/>
          <w:trHeight w:val="317"/>
          <w:tblHeader/>
          <w:trPrChange w:id="231" w:author="LaRoche, Dominic {DTIO~Tucson}" w:date="2014-11-13T12:56:00Z">
            <w:trPr>
              <w:cantSplit/>
              <w:trHeight w:val="317"/>
              <w:tblHeader/>
            </w:trPr>
          </w:trPrChange>
        </w:trPr>
        <w:tc>
          <w:tcPr>
            <w:tcW w:w="1800" w:type="dxa"/>
            <w:tcBorders>
              <w:top w:val="single" w:sz="4" w:space="0" w:color="auto"/>
              <w:bottom w:val="single" w:sz="12" w:space="0" w:color="auto"/>
              <w:right w:val="double" w:sz="4" w:space="0" w:color="auto"/>
            </w:tcBorders>
            <w:shd w:val="clear" w:color="auto" w:fill="FFFFFF" w:themeFill="background1"/>
            <w:tcMar>
              <w:left w:w="60" w:type="dxa"/>
              <w:right w:w="60" w:type="dxa"/>
            </w:tcMar>
            <w:vAlign w:val="bottom"/>
            <w:tcPrChange w:id="232" w:author="LaRoche, Dominic {DTIO~Tucson}" w:date="2014-11-13T12:56:00Z">
              <w:tcPr>
                <w:tcW w:w="1980" w:type="dxa"/>
                <w:gridSpan w:val="2"/>
                <w:tcBorders>
                  <w:top w:val="single" w:sz="4" w:space="0" w:color="auto"/>
                  <w:bottom w:val="single" w:sz="12" w:space="0" w:color="auto"/>
                  <w:right w:val="double" w:sz="4" w:space="0" w:color="auto"/>
                </w:tcBorders>
                <w:shd w:val="clear" w:color="auto" w:fill="FFFFFF" w:themeFill="background1"/>
                <w:tcMar>
                  <w:left w:w="60" w:type="dxa"/>
                  <w:right w:w="60" w:type="dxa"/>
                </w:tcMar>
                <w:vAlign w:val="bottom"/>
              </w:tcPr>
            </w:tcPrChange>
          </w:tcPr>
          <w:p w14:paraId="1A5FF690" w14:textId="77777777" w:rsidR="00E23F6A" w:rsidRPr="008F41A7" w:rsidRDefault="00E23F6A" w:rsidP="00E23F6A">
            <w:pPr>
              <w:keepNext/>
              <w:adjustRightInd w:val="0"/>
              <w:ind w:left="-424" w:firstLine="424"/>
              <w:rPr>
                <w:rFonts w:ascii="Garamond" w:hAnsi="Garamond" w:cs="Times"/>
                <w:b/>
                <w:bCs/>
                <w:color w:val="000000"/>
                <w:sz w:val="22"/>
                <w:szCs w:val="22"/>
                <w:rPrChange w:id="233" w:author="LaRoche, Dominic {DTIO~Tucson}" w:date="2014-11-13T12:55:00Z">
                  <w:rPr>
                    <w:rFonts w:ascii="Garamond" w:hAnsi="Garamond" w:cs="Times"/>
                    <w:b/>
                    <w:bCs/>
                    <w:color w:val="000000"/>
                  </w:rPr>
                </w:rPrChange>
              </w:rPr>
            </w:pPr>
            <w:bookmarkStart w:id="234" w:name="OLE_LINK14"/>
            <w:bookmarkStart w:id="235" w:name="OLE_LINK15"/>
          </w:p>
        </w:tc>
        <w:tc>
          <w:tcPr>
            <w:tcW w:w="3960" w:type="dxa"/>
            <w:gridSpan w:val="4"/>
            <w:tcBorders>
              <w:top w:val="single" w:sz="4" w:space="0" w:color="auto"/>
              <w:left w:val="double" w:sz="4" w:space="0" w:color="auto"/>
              <w:bottom w:val="single" w:sz="12" w:space="0" w:color="auto"/>
              <w:right w:val="double" w:sz="4" w:space="0" w:color="auto"/>
            </w:tcBorders>
            <w:shd w:val="clear" w:color="auto" w:fill="FFFFFF" w:themeFill="background1"/>
            <w:tcMar>
              <w:left w:w="60" w:type="dxa"/>
              <w:right w:w="60" w:type="dxa"/>
            </w:tcMar>
            <w:vAlign w:val="bottom"/>
            <w:tcPrChange w:id="236" w:author="LaRoche, Dominic {DTIO~Tucson}" w:date="2014-11-13T12:56:00Z">
              <w:tcPr>
                <w:tcW w:w="4219" w:type="dxa"/>
                <w:gridSpan w:val="5"/>
                <w:tcBorders>
                  <w:top w:val="single" w:sz="4" w:space="0" w:color="auto"/>
                  <w:left w:val="double" w:sz="4" w:space="0" w:color="auto"/>
                  <w:bottom w:val="single" w:sz="12" w:space="0" w:color="auto"/>
                  <w:right w:val="double" w:sz="4" w:space="0" w:color="auto"/>
                </w:tcBorders>
                <w:shd w:val="clear" w:color="auto" w:fill="FFFFFF" w:themeFill="background1"/>
                <w:tcMar>
                  <w:left w:w="60" w:type="dxa"/>
                  <w:right w:w="60" w:type="dxa"/>
                </w:tcMar>
                <w:vAlign w:val="bottom"/>
              </w:tcPr>
            </w:tcPrChange>
          </w:tcPr>
          <w:p w14:paraId="6E82B08A" w14:textId="77777777" w:rsidR="00E23F6A" w:rsidRPr="008F41A7" w:rsidRDefault="00E23F6A" w:rsidP="00E23F6A">
            <w:pPr>
              <w:keepNext/>
              <w:adjustRightInd w:val="0"/>
              <w:jc w:val="right"/>
              <w:rPr>
                <w:rFonts w:ascii="Garamond" w:hAnsi="Garamond" w:cs="Times"/>
                <w:b/>
                <w:bCs/>
                <w:color w:val="000000"/>
                <w:sz w:val="22"/>
                <w:szCs w:val="22"/>
                <w:rPrChange w:id="237" w:author="LaRoche, Dominic {DTIO~Tucson}" w:date="2014-11-13T12:55:00Z">
                  <w:rPr>
                    <w:rFonts w:ascii="Garamond" w:hAnsi="Garamond" w:cs="Times"/>
                    <w:b/>
                    <w:bCs/>
                    <w:color w:val="000000"/>
                  </w:rPr>
                </w:rPrChange>
              </w:rPr>
            </w:pPr>
            <w:r w:rsidRPr="008F41A7">
              <w:rPr>
                <w:rFonts w:ascii="Garamond" w:hAnsi="Garamond" w:cs="Times"/>
                <w:b/>
                <w:bCs/>
                <w:color w:val="000000"/>
                <w:sz w:val="22"/>
                <w:szCs w:val="22"/>
                <w:rPrChange w:id="238" w:author="LaRoche, Dominic {DTIO~Tucson}" w:date="2014-11-13T12:55:00Z">
                  <w:rPr>
                    <w:rFonts w:ascii="Garamond" w:hAnsi="Garamond" w:cs="Times"/>
                    <w:b/>
                    <w:bCs/>
                    <w:color w:val="000000"/>
                  </w:rPr>
                </w:rPrChange>
              </w:rPr>
              <w:t>A. Unadjusted Mixed Model Estimates</w:t>
            </w:r>
          </w:p>
        </w:tc>
        <w:tc>
          <w:tcPr>
            <w:tcW w:w="3870" w:type="dxa"/>
            <w:gridSpan w:val="4"/>
            <w:tcBorders>
              <w:top w:val="single" w:sz="4" w:space="0" w:color="auto"/>
              <w:left w:val="double" w:sz="4" w:space="0" w:color="auto"/>
              <w:bottom w:val="single" w:sz="12" w:space="0" w:color="auto"/>
            </w:tcBorders>
            <w:shd w:val="clear" w:color="auto" w:fill="FFFFFF" w:themeFill="background1"/>
            <w:tcMar>
              <w:left w:w="58" w:type="dxa"/>
              <w:right w:w="58" w:type="dxa"/>
            </w:tcMar>
            <w:vAlign w:val="bottom"/>
            <w:tcPrChange w:id="239" w:author="LaRoche, Dominic {DTIO~Tucson}" w:date="2014-11-13T12:56:00Z">
              <w:tcPr>
                <w:tcW w:w="3919" w:type="dxa"/>
                <w:gridSpan w:val="5"/>
                <w:tcBorders>
                  <w:top w:val="single" w:sz="4" w:space="0" w:color="auto"/>
                  <w:left w:val="double" w:sz="4" w:space="0" w:color="auto"/>
                  <w:bottom w:val="single" w:sz="12" w:space="0" w:color="auto"/>
                </w:tcBorders>
                <w:shd w:val="clear" w:color="auto" w:fill="FFFFFF" w:themeFill="background1"/>
                <w:tcMar>
                  <w:left w:w="58" w:type="dxa"/>
                  <w:right w:w="58" w:type="dxa"/>
                </w:tcMar>
                <w:vAlign w:val="bottom"/>
              </w:tcPr>
            </w:tcPrChange>
          </w:tcPr>
          <w:p w14:paraId="26BB8580" w14:textId="77777777" w:rsidR="00E23F6A" w:rsidRPr="008F41A7" w:rsidRDefault="00E23F6A" w:rsidP="00E23F6A">
            <w:pPr>
              <w:keepNext/>
              <w:adjustRightInd w:val="0"/>
              <w:jc w:val="right"/>
              <w:rPr>
                <w:rFonts w:ascii="Garamond" w:hAnsi="Garamond" w:cs="Times"/>
                <w:b/>
                <w:bCs/>
                <w:color w:val="000000"/>
                <w:sz w:val="22"/>
                <w:szCs w:val="22"/>
                <w:rPrChange w:id="240" w:author="LaRoche, Dominic {DTIO~Tucson}" w:date="2014-11-13T12:55:00Z">
                  <w:rPr>
                    <w:rFonts w:ascii="Garamond" w:hAnsi="Garamond" w:cs="Times"/>
                    <w:b/>
                    <w:bCs/>
                    <w:color w:val="000000"/>
                  </w:rPr>
                </w:rPrChange>
              </w:rPr>
            </w:pPr>
            <w:r w:rsidRPr="008F41A7">
              <w:rPr>
                <w:rFonts w:ascii="Garamond" w:hAnsi="Garamond" w:cs="Times"/>
                <w:b/>
                <w:bCs/>
                <w:color w:val="000000"/>
                <w:sz w:val="22"/>
                <w:szCs w:val="22"/>
                <w:rPrChange w:id="241" w:author="LaRoche, Dominic {DTIO~Tucson}" w:date="2014-11-13T12:55:00Z">
                  <w:rPr>
                    <w:rFonts w:ascii="Garamond" w:hAnsi="Garamond" w:cs="Times"/>
                    <w:b/>
                    <w:bCs/>
                    <w:color w:val="000000"/>
                  </w:rPr>
                </w:rPrChange>
              </w:rPr>
              <w:t xml:space="preserve">B. Multiple Imputation GLM Estimates </w:t>
            </w:r>
          </w:p>
        </w:tc>
      </w:tr>
      <w:tr w:rsidR="00F65321" w:rsidRPr="008F41A7" w14:paraId="3DBC1701" w14:textId="77777777" w:rsidTr="00F65321">
        <w:tblPrEx>
          <w:tblPrExChange w:id="242" w:author="LaRoche, Dominic {DTIO~Tucson}" w:date="2014-11-13T12:57:00Z">
            <w:tblPrEx>
              <w:tblW w:w="9630" w:type="dxa"/>
            </w:tblPrEx>
          </w:tblPrExChange>
        </w:tblPrEx>
        <w:trPr>
          <w:cantSplit/>
          <w:trHeight w:val="202"/>
          <w:trPrChange w:id="243" w:author="LaRoche, Dominic {DTIO~Tucson}" w:date="2014-11-13T12:57:00Z">
            <w:trPr>
              <w:gridAfter w:val="0"/>
              <w:cantSplit/>
              <w:trHeight w:val="202"/>
            </w:trPr>
          </w:trPrChange>
        </w:trPr>
        <w:tc>
          <w:tcPr>
            <w:tcW w:w="1800" w:type="dxa"/>
            <w:tcBorders>
              <w:top w:val="single" w:sz="12" w:space="0" w:color="auto"/>
              <w:right w:val="double" w:sz="4" w:space="0" w:color="auto"/>
            </w:tcBorders>
            <w:shd w:val="clear" w:color="auto" w:fill="FFFFFF" w:themeFill="background1"/>
            <w:tcMar>
              <w:left w:w="60" w:type="dxa"/>
              <w:right w:w="60" w:type="dxa"/>
            </w:tcMar>
            <w:vAlign w:val="bottom"/>
            <w:tcPrChange w:id="244" w:author="LaRoche, Dominic {DTIO~Tucson}" w:date="2014-11-13T12:57:00Z">
              <w:tcPr>
                <w:tcW w:w="1800" w:type="dxa"/>
                <w:tcBorders>
                  <w:top w:val="single" w:sz="12" w:space="0" w:color="auto"/>
                  <w:right w:val="double" w:sz="4" w:space="0" w:color="auto"/>
                </w:tcBorders>
                <w:shd w:val="clear" w:color="auto" w:fill="FFFFFF" w:themeFill="background1"/>
                <w:tcMar>
                  <w:left w:w="60" w:type="dxa"/>
                  <w:right w:w="60" w:type="dxa"/>
                </w:tcMar>
                <w:vAlign w:val="bottom"/>
              </w:tcPr>
            </w:tcPrChange>
          </w:tcPr>
          <w:p w14:paraId="4706AD94" w14:textId="77777777" w:rsidR="00E23F6A" w:rsidRPr="008F41A7" w:rsidRDefault="00E23F6A" w:rsidP="00E23F6A">
            <w:pPr>
              <w:keepNext/>
              <w:adjustRightInd w:val="0"/>
              <w:rPr>
                <w:rFonts w:ascii="Garamond" w:hAnsi="Garamond"/>
                <w:b/>
                <w:sz w:val="22"/>
                <w:szCs w:val="22"/>
                <w:rPrChange w:id="245" w:author="LaRoche, Dominic {DTIO~Tucson}" w:date="2014-11-13T12:55:00Z">
                  <w:rPr>
                    <w:rFonts w:ascii="Garamond" w:hAnsi="Garamond"/>
                    <w:b/>
                  </w:rPr>
                </w:rPrChange>
              </w:rPr>
            </w:pPr>
            <w:proofErr w:type="spellStart"/>
            <w:r w:rsidRPr="008F41A7">
              <w:rPr>
                <w:rFonts w:ascii="Garamond" w:hAnsi="Garamond" w:cs="Times"/>
                <w:b/>
                <w:bCs/>
                <w:color w:val="000000"/>
                <w:sz w:val="22"/>
                <w:szCs w:val="22"/>
                <w:rPrChange w:id="246" w:author="LaRoche, Dominic {DTIO~Tucson}" w:date="2014-11-13T12:55:00Z">
                  <w:rPr>
                    <w:rFonts w:ascii="Garamond" w:hAnsi="Garamond" w:cs="Times"/>
                    <w:b/>
                    <w:bCs/>
                    <w:color w:val="000000"/>
                  </w:rPr>
                </w:rPrChange>
              </w:rPr>
              <w:t>Expt</w:t>
            </w:r>
            <w:proofErr w:type="spellEnd"/>
            <w:r w:rsidRPr="008F41A7">
              <w:rPr>
                <w:rFonts w:ascii="Garamond" w:hAnsi="Garamond" w:cs="Times"/>
                <w:b/>
                <w:bCs/>
                <w:color w:val="000000"/>
                <w:sz w:val="22"/>
                <w:szCs w:val="22"/>
                <w:rPrChange w:id="247" w:author="LaRoche, Dominic {DTIO~Tucson}" w:date="2014-11-13T12:55:00Z">
                  <w:rPr>
                    <w:rFonts w:ascii="Garamond" w:hAnsi="Garamond" w:cs="Times"/>
                    <w:b/>
                    <w:bCs/>
                    <w:color w:val="000000"/>
                  </w:rPr>
                </w:rPrChange>
              </w:rPr>
              <w:t xml:space="preserve"> - Control</w:t>
            </w:r>
          </w:p>
        </w:tc>
        <w:tc>
          <w:tcPr>
            <w:tcW w:w="1170" w:type="dxa"/>
            <w:tcBorders>
              <w:top w:val="single" w:sz="12" w:space="0" w:color="auto"/>
              <w:left w:val="double" w:sz="4" w:space="0" w:color="auto"/>
            </w:tcBorders>
            <w:shd w:val="clear" w:color="auto" w:fill="FFFFFF" w:themeFill="background1"/>
            <w:tcMar>
              <w:left w:w="60" w:type="dxa"/>
              <w:right w:w="60" w:type="dxa"/>
            </w:tcMar>
            <w:vAlign w:val="bottom"/>
            <w:tcPrChange w:id="248" w:author="LaRoche, Dominic {DTIO~Tucson}" w:date="2014-11-13T12:57:00Z">
              <w:tcPr>
                <w:tcW w:w="1170" w:type="dxa"/>
                <w:gridSpan w:val="2"/>
                <w:tcBorders>
                  <w:top w:val="single" w:sz="12" w:space="0" w:color="auto"/>
                  <w:left w:val="double" w:sz="4" w:space="0" w:color="auto"/>
                </w:tcBorders>
                <w:shd w:val="clear" w:color="auto" w:fill="FFFFFF" w:themeFill="background1"/>
                <w:tcMar>
                  <w:left w:w="60" w:type="dxa"/>
                  <w:right w:w="60" w:type="dxa"/>
                </w:tcMar>
                <w:vAlign w:val="bottom"/>
              </w:tcPr>
            </w:tcPrChange>
          </w:tcPr>
          <w:p w14:paraId="663DDD02" w14:textId="77777777" w:rsidR="00E23F6A" w:rsidRPr="008F41A7" w:rsidRDefault="00E23F6A" w:rsidP="00E23F6A">
            <w:pPr>
              <w:keepNext/>
              <w:adjustRightInd w:val="0"/>
              <w:jc w:val="right"/>
              <w:rPr>
                <w:rFonts w:ascii="Garamond" w:hAnsi="Garamond"/>
                <w:sz w:val="22"/>
                <w:szCs w:val="22"/>
                <w:rPrChange w:id="249" w:author="LaRoche, Dominic {DTIO~Tucson}" w:date="2014-11-13T12:55:00Z">
                  <w:rPr>
                    <w:rFonts w:ascii="Garamond" w:hAnsi="Garamond"/>
                  </w:rPr>
                </w:rPrChange>
              </w:rPr>
            </w:pPr>
            <w:r w:rsidRPr="008F41A7">
              <w:rPr>
                <w:rFonts w:ascii="Garamond" w:hAnsi="Garamond" w:cs="Times"/>
                <w:b/>
                <w:bCs/>
                <w:color w:val="000000"/>
                <w:sz w:val="22"/>
                <w:szCs w:val="22"/>
                <w:rPrChange w:id="250" w:author="LaRoche, Dominic {DTIO~Tucson}" w:date="2014-11-13T12:55:00Z">
                  <w:rPr>
                    <w:rFonts w:ascii="Garamond" w:hAnsi="Garamond" w:cs="Times"/>
                    <w:b/>
                    <w:bCs/>
                    <w:color w:val="000000"/>
                  </w:rPr>
                </w:rPrChange>
              </w:rPr>
              <w:t>Estimate</w:t>
            </w:r>
          </w:p>
        </w:tc>
        <w:tc>
          <w:tcPr>
            <w:tcW w:w="720" w:type="dxa"/>
            <w:tcBorders>
              <w:top w:val="single" w:sz="12" w:space="0" w:color="auto"/>
            </w:tcBorders>
            <w:shd w:val="clear" w:color="auto" w:fill="FFFFFF" w:themeFill="background1"/>
            <w:tcMar>
              <w:left w:w="60" w:type="dxa"/>
              <w:right w:w="60" w:type="dxa"/>
            </w:tcMar>
            <w:vAlign w:val="bottom"/>
            <w:tcPrChange w:id="251" w:author="LaRoche, Dominic {DTIO~Tucson}" w:date="2014-11-13T12:57:00Z">
              <w:tcPr>
                <w:tcW w:w="720" w:type="dxa"/>
                <w:tcBorders>
                  <w:top w:val="single" w:sz="12" w:space="0" w:color="auto"/>
                </w:tcBorders>
                <w:shd w:val="clear" w:color="auto" w:fill="FFFFFF" w:themeFill="background1"/>
                <w:tcMar>
                  <w:left w:w="60" w:type="dxa"/>
                  <w:right w:w="60" w:type="dxa"/>
                </w:tcMar>
                <w:vAlign w:val="bottom"/>
              </w:tcPr>
            </w:tcPrChange>
          </w:tcPr>
          <w:p w14:paraId="6E548930" w14:textId="77777777" w:rsidR="00E23F6A" w:rsidRPr="008F41A7" w:rsidRDefault="00E23F6A" w:rsidP="00E23F6A">
            <w:pPr>
              <w:keepNext/>
              <w:adjustRightInd w:val="0"/>
              <w:jc w:val="right"/>
              <w:rPr>
                <w:rFonts w:ascii="Garamond" w:hAnsi="Garamond" w:cs="Calibri"/>
                <w:color w:val="000000"/>
                <w:sz w:val="22"/>
                <w:szCs w:val="22"/>
                <w:rPrChange w:id="252" w:author="LaRoche, Dominic {DTIO~Tucson}" w:date="2014-11-13T12:55:00Z">
                  <w:rPr>
                    <w:rFonts w:ascii="Garamond" w:hAnsi="Garamond" w:cs="Calibri"/>
                    <w:color w:val="000000"/>
                  </w:rPr>
                </w:rPrChange>
              </w:rPr>
            </w:pPr>
            <w:r w:rsidRPr="008F41A7">
              <w:rPr>
                <w:rFonts w:ascii="Garamond" w:hAnsi="Garamond" w:cs="Times"/>
                <w:b/>
                <w:bCs/>
                <w:color w:val="000000"/>
                <w:sz w:val="22"/>
                <w:szCs w:val="22"/>
                <w:rPrChange w:id="253" w:author="LaRoche, Dominic {DTIO~Tucson}" w:date="2014-11-13T12:55:00Z">
                  <w:rPr>
                    <w:rFonts w:ascii="Garamond" w:hAnsi="Garamond" w:cs="Times"/>
                    <w:b/>
                    <w:bCs/>
                    <w:color w:val="000000"/>
                  </w:rPr>
                </w:rPrChange>
              </w:rPr>
              <w:t>SE</w:t>
            </w:r>
          </w:p>
        </w:tc>
        <w:tc>
          <w:tcPr>
            <w:tcW w:w="1080" w:type="dxa"/>
            <w:tcBorders>
              <w:top w:val="single" w:sz="12" w:space="0" w:color="auto"/>
            </w:tcBorders>
            <w:shd w:val="clear" w:color="auto" w:fill="FFFFFF" w:themeFill="background1"/>
            <w:tcMar>
              <w:left w:w="60" w:type="dxa"/>
              <w:right w:w="60" w:type="dxa"/>
            </w:tcMar>
            <w:vAlign w:val="bottom"/>
            <w:tcPrChange w:id="254" w:author="LaRoche, Dominic {DTIO~Tucson}" w:date="2014-11-13T12:57:00Z">
              <w:tcPr>
                <w:tcW w:w="1487" w:type="dxa"/>
                <w:tcBorders>
                  <w:top w:val="single" w:sz="12" w:space="0" w:color="auto"/>
                </w:tcBorders>
                <w:shd w:val="clear" w:color="auto" w:fill="FFFFFF" w:themeFill="background1"/>
                <w:tcMar>
                  <w:left w:w="60" w:type="dxa"/>
                  <w:right w:w="60" w:type="dxa"/>
                </w:tcMar>
                <w:vAlign w:val="bottom"/>
              </w:tcPr>
            </w:tcPrChange>
          </w:tcPr>
          <w:p w14:paraId="3C1FF31E" w14:textId="77777777" w:rsidR="00E23F6A" w:rsidRPr="008F41A7" w:rsidRDefault="00E23F6A" w:rsidP="00E23F6A">
            <w:pPr>
              <w:keepNext/>
              <w:adjustRightInd w:val="0"/>
              <w:jc w:val="right"/>
              <w:rPr>
                <w:rFonts w:ascii="Garamond" w:hAnsi="Garamond"/>
                <w:sz w:val="22"/>
                <w:szCs w:val="22"/>
                <w:rPrChange w:id="255" w:author="LaRoche, Dominic {DTIO~Tucson}" w:date="2014-11-13T12:55:00Z">
                  <w:rPr>
                    <w:rFonts w:ascii="Garamond" w:hAnsi="Garamond"/>
                  </w:rPr>
                </w:rPrChange>
              </w:rPr>
            </w:pPr>
            <w:r w:rsidRPr="008F41A7">
              <w:rPr>
                <w:rFonts w:ascii="Garamond" w:hAnsi="Garamond" w:cs="Times"/>
                <w:b/>
                <w:bCs/>
                <w:color w:val="000000"/>
                <w:sz w:val="22"/>
                <w:szCs w:val="22"/>
                <w:rPrChange w:id="256" w:author="LaRoche, Dominic {DTIO~Tucson}" w:date="2014-11-13T12:55:00Z">
                  <w:rPr>
                    <w:rFonts w:ascii="Garamond" w:hAnsi="Garamond" w:cs="Times"/>
                    <w:b/>
                    <w:bCs/>
                    <w:color w:val="000000"/>
                  </w:rPr>
                </w:rPrChange>
              </w:rPr>
              <w:t>Lower</w:t>
            </w:r>
          </w:p>
        </w:tc>
        <w:tc>
          <w:tcPr>
            <w:tcW w:w="990" w:type="dxa"/>
            <w:tcBorders>
              <w:top w:val="single" w:sz="12" w:space="0" w:color="auto"/>
              <w:right w:val="double" w:sz="4" w:space="0" w:color="auto"/>
            </w:tcBorders>
            <w:shd w:val="clear" w:color="auto" w:fill="FFFFFF" w:themeFill="background1"/>
            <w:tcMar>
              <w:left w:w="58" w:type="dxa"/>
              <w:right w:w="58" w:type="dxa"/>
            </w:tcMar>
            <w:vAlign w:val="bottom"/>
            <w:tcPrChange w:id="257" w:author="LaRoche, Dominic {DTIO~Tucson}" w:date="2014-11-13T12:57:00Z">
              <w:tcPr>
                <w:tcW w:w="583" w:type="dxa"/>
                <w:tcBorders>
                  <w:top w:val="single" w:sz="12" w:space="0" w:color="auto"/>
                  <w:right w:val="double" w:sz="4" w:space="0" w:color="auto"/>
                </w:tcBorders>
                <w:shd w:val="clear" w:color="auto" w:fill="FFFFFF" w:themeFill="background1"/>
                <w:tcMar>
                  <w:left w:w="58" w:type="dxa"/>
                  <w:right w:w="58" w:type="dxa"/>
                </w:tcMar>
                <w:vAlign w:val="bottom"/>
              </w:tcPr>
            </w:tcPrChange>
          </w:tcPr>
          <w:p w14:paraId="30BEA954" w14:textId="77777777" w:rsidR="00E23F6A" w:rsidRPr="008F41A7" w:rsidRDefault="00E23F6A" w:rsidP="00E23F6A">
            <w:pPr>
              <w:keepNext/>
              <w:adjustRightInd w:val="0"/>
              <w:jc w:val="right"/>
              <w:rPr>
                <w:rFonts w:ascii="Garamond" w:hAnsi="Garamond" w:cs="Times"/>
                <w:b/>
                <w:bCs/>
                <w:color w:val="000000"/>
                <w:sz w:val="22"/>
                <w:szCs w:val="22"/>
                <w:rPrChange w:id="258" w:author="LaRoche, Dominic {DTIO~Tucson}" w:date="2014-11-13T12:55:00Z">
                  <w:rPr>
                    <w:rFonts w:ascii="Garamond" w:hAnsi="Garamond" w:cs="Times"/>
                    <w:b/>
                    <w:bCs/>
                    <w:color w:val="000000"/>
                  </w:rPr>
                </w:rPrChange>
              </w:rPr>
            </w:pPr>
            <w:r w:rsidRPr="008F41A7">
              <w:rPr>
                <w:rFonts w:ascii="Garamond" w:hAnsi="Garamond" w:cs="Times"/>
                <w:b/>
                <w:bCs/>
                <w:color w:val="000000"/>
                <w:sz w:val="22"/>
                <w:szCs w:val="22"/>
                <w:rPrChange w:id="259" w:author="LaRoche, Dominic {DTIO~Tucson}" w:date="2014-11-13T12:55:00Z">
                  <w:rPr>
                    <w:rFonts w:ascii="Garamond" w:hAnsi="Garamond" w:cs="Times"/>
                    <w:b/>
                    <w:bCs/>
                    <w:color w:val="000000"/>
                  </w:rPr>
                </w:rPrChange>
              </w:rPr>
              <w:t xml:space="preserve">Upper </w:t>
            </w:r>
          </w:p>
        </w:tc>
        <w:tc>
          <w:tcPr>
            <w:tcW w:w="1080" w:type="dxa"/>
            <w:tcBorders>
              <w:top w:val="single" w:sz="12" w:space="0" w:color="auto"/>
              <w:left w:val="double" w:sz="4" w:space="0" w:color="auto"/>
            </w:tcBorders>
            <w:shd w:val="clear" w:color="auto" w:fill="FFFFFF" w:themeFill="background1"/>
            <w:tcMar>
              <w:left w:w="58" w:type="dxa"/>
              <w:right w:w="58" w:type="dxa"/>
            </w:tcMar>
            <w:vAlign w:val="bottom"/>
            <w:tcPrChange w:id="260" w:author="LaRoche, Dominic {DTIO~Tucson}" w:date="2014-11-13T12:57:00Z">
              <w:tcPr>
                <w:tcW w:w="1681" w:type="dxa"/>
                <w:gridSpan w:val="2"/>
                <w:tcBorders>
                  <w:top w:val="single" w:sz="12" w:space="0" w:color="auto"/>
                  <w:left w:val="double" w:sz="4" w:space="0" w:color="auto"/>
                </w:tcBorders>
                <w:shd w:val="clear" w:color="auto" w:fill="FFFFFF" w:themeFill="background1"/>
                <w:tcMar>
                  <w:left w:w="58" w:type="dxa"/>
                  <w:right w:w="58" w:type="dxa"/>
                </w:tcMar>
                <w:vAlign w:val="bottom"/>
              </w:tcPr>
            </w:tcPrChange>
          </w:tcPr>
          <w:p w14:paraId="1D72D6C8" w14:textId="77777777" w:rsidR="00E23F6A" w:rsidRPr="008F41A7" w:rsidRDefault="00E23F6A" w:rsidP="00E23F6A">
            <w:pPr>
              <w:keepNext/>
              <w:adjustRightInd w:val="0"/>
              <w:jc w:val="right"/>
              <w:rPr>
                <w:rFonts w:ascii="Garamond" w:hAnsi="Garamond" w:cs="Times"/>
                <w:b/>
                <w:bCs/>
                <w:color w:val="000000"/>
                <w:sz w:val="22"/>
                <w:szCs w:val="22"/>
                <w:rPrChange w:id="261" w:author="LaRoche, Dominic {DTIO~Tucson}" w:date="2014-11-13T12:55:00Z">
                  <w:rPr>
                    <w:rFonts w:ascii="Garamond" w:hAnsi="Garamond" w:cs="Times"/>
                    <w:b/>
                    <w:bCs/>
                    <w:color w:val="000000"/>
                  </w:rPr>
                </w:rPrChange>
              </w:rPr>
            </w:pPr>
            <w:r w:rsidRPr="008F41A7">
              <w:rPr>
                <w:rFonts w:ascii="Garamond" w:hAnsi="Garamond" w:cs="Times"/>
                <w:b/>
                <w:bCs/>
                <w:color w:val="000000"/>
                <w:sz w:val="22"/>
                <w:szCs w:val="22"/>
                <w:rPrChange w:id="262" w:author="LaRoche, Dominic {DTIO~Tucson}" w:date="2014-11-13T12:55:00Z">
                  <w:rPr>
                    <w:rFonts w:ascii="Garamond" w:hAnsi="Garamond" w:cs="Times"/>
                    <w:b/>
                    <w:bCs/>
                    <w:color w:val="000000"/>
                  </w:rPr>
                </w:rPrChange>
              </w:rPr>
              <w:t>Estimate</w:t>
            </w:r>
          </w:p>
        </w:tc>
        <w:tc>
          <w:tcPr>
            <w:tcW w:w="720" w:type="dxa"/>
            <w:tcBorders>
              <w:top w:val="single" w:sz="12" w:space="0" w:color="auto"/>
            </w:tcBorders>
            <w:shd w:val="clear" w:color="auto" w:fill="FFFFFF" w:themeFill="background1"/>
            <w:tcMar>
              <w:left w:w="58" w:type="dxa"/>
              <w:right w:w="58" w:type="dxa"/>
            </w:tcMar>
            <w:vAlign w:val="bottom"/>
            <w:tcPrChange w:id="263" w:author="LaRoche, Dominic {DTIO~Tucson}" w:date="2014-11-13T12:57:00Z">
              <w:tcPr>
                <w:tcW w:w="622" w:type="dxa"/>
                <w:tcBorders>
                  <w:top w:val="single" w:sz="12" w:space="0" w:color="auto"/>
                </w:tcBorders>
                <w:shd w:val="clear" w:color="auto" w:fill="FFFFFF" w:themeFill="background1"/>
                <w:tcMar>
                  <w:left w:w="58" w:type="dxa"/>
                  <w:right w:w="58" w:type="dxa"/>
                </w:tcMar>
                <w:vAlign w:val="bottom"/>
              </w:tcPr>
            </w:tcPrChange>
          </w:tcPr>
          <w:p w14:paraId="59A67346" w14:textId="77777777" w:rsidR="00E23F6A" w:rsidRPr="008F41A7" w:rsidRDefault="00E23F6A" w:rsidP="00E23F6A">
            <w:pPr>
              <w:keepNext/>
              <w:adjustRightInd w:val="0"/>
              <w:jc w:val="right"/>
              <w:rPr>
                <w:rFonts w:ascii="Garamond" w:hAnsi="Garamond" w:cs="Times"/>
                <w:b/>
                <w:bCs/>
                <w:color w:val="000000"/>
                <w:sz w:val="22"/>
                <w:szCs w:val="22"/>
                <w:rPrChange w:id="264" w:author="LaRoche, Dominic {DTIO~Tucson}" w:date="2014-11-13T12:55:00Z">
                  <w:rPr>
                    <w:rFonts w:ascii="Garamond" w:hAnsi="Garamond" w:cs="Times"/>
                    <w:b/>
                    <w:bCs/>
                    <w:color w:val="000000"/>
                  </w:rPr>
                </w:rPrChange>
              </w:rPr>
            </w:pPr>
            <w:r w:rsidRPr="008F41A7">
              <w:rPr>
                <w:rFonts w:ascii="Garamond" w:hAnsi="Garamond" w:cs="Times"/>
                <w:b/>
                <w:bCs/>
                <w:color w:val="000000"/>
                <w:sz w:val="22"/>
                <w:szCs w:val="22"/>
                <w:rPrChange w:id="265" w:author="LaRoche, Dominic {DTIO~Tucson}" w:date="2014-11-13T12:55:00Z">
                  <w:rPr>
                    <w:rFonts w:ascii="Garamond" w:hAnsi="Garamond" w:cs="Times"/>
                    <w:b/>
                    <w:bCs/>
                    <w:color w:val="000000"/>
                  </w:rPr>
                </w:rPrChange>
              </w:rPr>
              <w:t>SE</w:t>
            </w:r>
          </w:p>
        </w:tc>
        <w:tc>
          <w:tcPr>
            <w:tcW w:w="990" w:type="dxa"/>
            <w:tcBorders>
              <w:top w:val="single" w:sz="12" w:space="0" w:color="auto"/>
            </w:tcBorders>
            <w:shd w:val="clear" w:color="auto" w:fill="FFFFFF" w:themeFill="background1"/>
            <w:tcMar>
              <w:left w:w="58" w:type="dxa"/>
              <w:right w:w="58" w:type="dxa"/>
            </w:tcMar>
            <w:vAlign w:val="bottom"/>
            <w:tcPrChange w:id="266" w:author="LaRoche, Dominic {DTIO~Tucson}" w:date="2014-11-13T12:57:00Z">
              <w:tcPr>
                <w:tcW w:w="917" w:type="dxa"/>
                <w:tcBorders>
                  <w:top w:val="single" w:sz="12" w:space="0" w:color="auto"/>
                </w:tcBorders>
                <w:shd w:val="clear" w:color="auto" w:fill="FFFFFF" w:themeFill="background1"/>
                <w:tcMar>
                  <w:left w:w="58" w:type="dxa"/>
                  <w:right w:w="58" w:type="dxa"/>
                </w:tcMar>
                <w:vAlign w:val="bottom"/>
              </w:tcPr>
            </w:tcPrChange>
          </w:tcPr>
          <w:p w14:paraId="61A11C3E" w14:textId="77777777" w:rsidR="00E23F6A" w:rsidRPr="008F41A7" w:rsidRDefault="00E23F6A" w:rsidP="00E23F6A">
            <w:pPr>
              <w:keepNext/>
              <w:adjustRightInd w:val="0"/>
              <w:jc w:val="right"/>
              <w:rPr>
                <w:rFonts w:ascii="Garamond" w:hAnsi="Garamond" w:cs="Times"/>
                <w:b/>
                <w:bCs/>
                <w:color w:val="000000"/>
                <w:sz w:val="22"/>
                <w:szCs w:val="22"/>
                <w:rPrChange w:id="267" w:author="LaRoche, Dominic {DTIO~Tucson}" w:date="2014-11-13T12:55:00Z">
                  <w:rPr>
                    <w:rFonts w:ascii="Garamond" w:hAnsi="Garamond" w:cs="Times"/>
                    <w:b/>
                    <w:bCs/>
                    <w:color w:val="000000"/>
                  </w:rPr>
                </w:rPrChange>
              </w:rPr>
            </w:pPr>
            <w:r w:rsidRPr="008F41A7">
              <w:rPr>
                <w:rFonts w:ascii="Garamond" w:hAnsi="Garamond" w:cs="Times"/>
                <w:b/>
                <w:bCs/>
                <w:color w:val="000000"/>
                <w:sz w:val="22"/>
                <w:szCs w:val="22"/>
                <w:rPrChange w:id="268" w:author="LaRoche, Dominic {DTIO~Tucson}" w:date="2014-11-13T12:55:00Z">
                  <w:rPr>
                    <w:rFonts w:ascii="Garamond" w:hAnsi="Garamond" w:cs="Times"/>
                    <w:b/>
                    <w:bCs/>
                    <w:color w:val="000000"/>
                  </w:rPr>
                </w:rPrChange>
              </w:rPr>
              <w:t>Lower</w:t>
            </w:r>
          </w:p>
        </w:tc>
        <w:tc>
          <w:tcPr>
            <w:tcW w:w="1080" w:type="dxa"/>
            <w:tcBorders>
              <w:top w:val="single" w:sz="12" w:space="0" w:color="auto"/>
            </w:tcBorders>
            <w:shd w:val="clear" w:color="auto" w:fill="FFFFFF" w:themeFill="background1"/>
            <w:tcMar>
              <w:left w:w="58" w:type="dxa"/>
              <w:right w:w="58" w:type="dxa"/>
            </w:tcMar>
            <w:vAlign w:val="bottom"/>
            <w:tcPrChange w:id="269" w:author="LaRoche, Dominic {DTIO~Tucson}" w:date="2014-11-13T12:57:00Z">
              <w:tcPr>
                <w:tcW w:w="650" w:type="dxa"/>
                <w:tcBorders>
                  <w:top w:val="single" w:sz="12" w:space="0" w:color="auto"/>
                </w:tcBorders>
                <w:shd w:val="clear" w:color="auto" w:fill="FFFFFF" w:themeFill="background1"/>
                <w:tcMar>
                  <w:left w:w="58" w:type="dxa"/>
                  <w:right w:w="58" w:type="dxa"/>
                </w:tcMar>
                <w:vAlign w:val="bottom"/>
              </w:tcPr>
            </w:tcPrChange>
          </w:tcPr>
          <w:p w14:paraId="7CC5723A" w14:textId="77777777" w:rsidR="00E23F6A" w:rsidRPr="008F41A7" w:rsidRDefault="00E23F6A" w:rsidP="00E23F6A">
            <w:pPr>
              <w:keepNext/>
              <w:adjustRightInd w:val="0"/>
              <w:jc w:val="right"/>
              <w:rPr>
                <w:rFonts w:ascii="Garamond" w:hAnsi="Garamond" w:cs="Times"/>
                <w:b/>
                <w:bCs/>
                <w:color w:val="000000"/>
                <w:sz w:val="22"/>
                <w:szCs w:val="22"/>
                <w:rPrChange w:id="270" w:author="LaRoche, Dominic {DTIO~Tucson}" w:date="2014-11-13T12:55:00Z">
                  <w:rPr>
                    <w:rFonts w:ascii="Garamond" w:hAnsi="Garamond" w:cs="Times"/>
                    <w:b/>
                    <w:bCs/>
                    <w:color w:val="000000"/>
                  </w:rPr>
                </w:rPrChange>
              </w:rPr>
            </w:pPr>
            <w:r w:rsidRPr="008F41A7">
              <w:rPr>
                <w:rFonts w:ascii="Garamond" w:hAnsi="Garamond" w:cs="Times"/>
                <w:b/>
                <w:bCs/>
                <w:color w:val="000000"/>
                <w:sz w:val="22"/>
                <w:szCs w:val="22"/>
                <w:rPrChange w:id="271" w:author="LaRoche, Dominic {DTIO~Tucson}" w:date="2014-11-13T12:55:00Z">
                  <w:rPr>
                    <w:rFonts w:ascii="Garamond" w:hAnsi="Garamond" w:cs="Times"/>
                    <w:b/>
                    <w:bCs/>
                    <w:color w:val="000000"/>
                  </w:rPr>
                </w:rPrChange>
              </w:rPr>
              <w:t>Upper</w:t>
            </w:r>
          </w:p>
        </w:tc>
      </w:tr>
      <w:tr w:rsidR="00F65321" w:rsidRPr="008F41A7" w14:paraId="1BA60DFF" w14:textId="77777777" w:rsidTr="00F65321">
        <w:tblPrEx>
          <w:tblPrExChange w:id="272" w:author="LaRoche, Dominic {DTIO~Tucson}" w:date="2014-11-13T12:57:00Z">
            <w:tblPrEx>
              <w:tblW w:w="9630" w:type="dxa"/>
            </w:tblPrEx>
          </w:tblPrExChange>
        </w:tblPrEx>
        <w:trPr>
          <w:cantSplit/>
          <w:trHeight w:val="202"/>
          <w:trPrChange w:id="273" w:author="LaRoche, Dominic {DTIO~Tucson}" w:date="2014-11-13T12:57:00Z">
            <w:trPr>
              <w:gridAfter w:val="0"/>
              <w:cantSplit/>
              <w:trHeight w:val="202"/>
            </w:trPr>
          </w:trPrChange>
        </w:trPr>
        <w:tc>
          <w:tcPr>
            <w:tcW w:w="1800" w:type="dxa"/>
            <w:tcBorders>
              <w:top w:val="single" w:sz="12" w:space="0" w:color="auto"/>
              <w:right w:val="double" w:sz="4" w:space="0" w:color="auto"/>
            </w:tcBorders>
            <w:shd w:val="clear" w:color="auto" w:fill="FFFFFF" w:themeFill="background1"/>
            <w:tcMar>
              <w:left w:w="60" w:type="dxa"/>
              <w:right w:w="60" w:type="dxa"/>
            </w:tcMar>
            <w:tcPrChange w:id="274" w:author="LaRoche, Dominic {DTIO~Tucson}" w:date="2014-11-13T12:57:00Z">
              <w:tcPr>
                <w:tcW w:w="1800" w:type="dxa"/>
                <w:tcBorders>
                  <w:top w:val="single" w:sz="12" w:space="0" w:color="auto"/>
                  <w:right w:val="double" w:sz="4" w:space="0" w:color="auto"/>
                </w:tcBorders>
                <w:shd w:val="clear" w:color="auto" w:fill="FFFFFF" w:themeFill="background1"/>
                <w:tcMar>
                  <w:left w:w="60" w:type="dxa"/>
                  <w:right w:w="60" w:type="dxa"/>
                </w:tcMar>
              </w:tcPr>
            </w:tcPrChange>
          </w:tcPr>
          <w:p w14:paraId="73CB459F" w14:textId="77777777" w:rsidR="00E23F6A" w:rsidRPr="008F41A7" w:rsidRDefault="00E23F6A" w:rsidP="00E23F6A">
            <w:pPr>
              <w:keepNext/>
              <w:adjustRightInd w:val="0"/>
              <w:rPr>
                <w:rFonts w:ascii="Garamond" w:hAnsi="Garamond" w:cs="Times"/>
                <w:b/>
                <w:bCs/>
                <w:color w:val="000000"/>
                <w:sz w:val="22"/>
                <w:szCs w:val="22"/>
                <w:rPrChange w:id="275" w:author="LaRoche, Dominic {DTIO~Tucson}" w:date="2014-11-13T12:55:00Z">
                  <w:rPr>
                    <w:rFonts w:ascii="Garamond" w:hAnsi="Garamond" w:cs="Times"/>
                    <w:b/>
                    <w:bCs/>
                    <w:color w:val="000000"/>
                  </w:rPr>
                </w:rPrChange>
              </w:rPr>
            </w:pPr>
            <w:r w:rsidRPr="008F41A7">
              <w:rPr>
                <w:rFonts w:ascii="Garamond" w:hAnsi="Garamond"/>
                <w:b/>
                <w:sz w:val="22"/>
                <w:szCs w:val="22"/>
                <w:rPrChange w:id="276" w:author="LaRoche, Dominic {DTIO~Tucson}" w:date="2014-11-13T12:55:00Z">
                  <w:rPr>
                    <w:rFonts w:ascii="Garamond" w:hAnsi="Garamond"/>
                    <w:b/>
                  </w:rPr>
                </w:rPrChange>
              </w:rPr>
              <w:t>baseline</w:t>
            </w:r>
          </w:p>
        </w:tc>
        <w:tc>
          <w:tcPr>
            <w:tcW w:w="1170" w:type="dxa"/>
            <w:tcBorders>
              <w:top w:val="single" w:sz="12" w:space="0" w:color="auto"/>
              <w:left w:val="double" w:sz="4" w:space="0" w:color="auto"/>
            </w:tcBorders>
            <w:shd w:val="clear" w:color="auto" w:fill="FFFFFF" w:themeFill="background1"/>
            <w:tcMar>
              <w:left w:w="60" w:type="dxa"/>
              <w:right w:w="60" w:type="dxa"/>
            </w:tcMar>
            <w:tcPrChange w:id="277" w:author="LaRoche, Dominic {DTIO~Tucson}" w:date="2014-11-13T12:57:00Z">
              <w:tcPr>
                <w:tcW w:w="1170" w:type="dxa"/>
                <w:gridSpan w:val="2"/>
                <w:tcBorders>
                  <w:top w:val="single" w:sz="12" w:space="0" w:color="auto"/>
                  <w:left w:val="double" w:sz="4" w:space="0" w:color="auto"/>
                </w:tcBorders>
                <w:shd w:val="clear" w:color="auto" w:fill="FFFFFF" w:themeFill="background1"/>
                <w:tcMar>
                  <w:left w:w="60" w:type="dxa"/>
                  <w:right w:w="60" w:type="dxa"/>
                </w:tcMar>
              </w:tcPr>
            </w:tcPrChange>
          </w:tcPr>
          <w:p w14:paraId="583AD0CF" w14:textId="77777777" w:rsidR="00E23F6A" w:rsidRPr="008F41A7" w:rsidRDefault="00E23F6A" w:rsidP="00E23F6A">
            <w:pPr>
              <w:keepNext/>
              <w:adjustRightInd w:val="0"/>
              <w:jc w:val="right"/>
              <w:rPr>
                <w:rFonts w:ascii="Garamond" w:hAnsi="Garamond" w:cs="Times"/>
                <w:color w:val="000000"/>
                <w:sz w:val="22"/>
                <w:szCs w:val="22"/>
                <w:rPrChange w:id="278" w:author="LaRoche, Dominic {DTIO~Tucson}" w:date="2014-11-13T12:55:00Z">
                  <w:rPr>
                    <w:rFonts w:ascii="Garamond" w:hAnsi="Garamond" w:cs="Times"/>
                    <w:color w:val="000000"/>
                  </w:rPr>
                </w:rPrChange>
              </w:rPr>
            </w:pPr>
            <w:r w:rsidRPr="008F41A7">
              <w:rPr>
                <w:rFonts w:ascii="Garamond" w:hAnsi="Garamond"/>
                <w:sz w:val="22"/>
                <w:szCs w:val="22"/>
                <w:rPrChange w:id="279" w:author="LaRoche, Dominic {DTIO~Tucson}" w:date="2014-11-13T12:55:00Z">
                  <w:rPr>
                    <w:rFonts w:ascii="Garamond" w:hAnsi="Garamond"/>
                  </w:rPr>
                </w:rPrChange>
              </w:rPr>
              <w:t>1.12</w:t>
            </w:r>
          </w:p>
        </w:tc>
        <w:tc>
          <w:tcPr>
            <w:tcW w:w="720" w:type="dxa"/>
            <w:tcBorders>
              <w:top w:val="single" w:sz="12" w:space="0" w:color="auto"/>
            </w:tcBorders>
            <w:shd w:val="clear" w:color="auto" w:fill="FFFFFF" w:themeFill="background1"/>
            <w:tcMar>
              <w:left w:w="60" w:type="dxa"/>
              <w:right w:w="60" w:type="dxa"/>
            </w:tcMar>
            <w:vAlign w:val="center"/>
            <w:tcPrChange w:id="280" w:author="LaRoche, Dominic {DTIO~Tucson}" w:date="2014-11-13T12:57:00Z">
              <w:tcPr>
                <w:tcW w:w="720" w:type="dxa"/>
                <w:tcBorders>
                  <w:top w:val="single" w:sz="12" w:space="0" w:color="auto"/>
                </w:tcBorders>
                <w:shd w:val="clear" w:color="auto" w:fill="FFFFFF" w:themeFill="background1"/>
                <w:tcMar>
                  <w:left w:w="60" w:type="dxa"/>
                  <w:right w:w="60" w:type="dxa"/>
                </w:tcMar>
                <w:vAlign w:val="center"/>
              </w:tcPr>
            </w:tcPrChange>
          </w:tcPr>
          <w:p w14:paraId="63696C57" w14:textId="77777777" w:rsidR="00E23F6A" w:rsidRPr="008F41A7" w:rsidRDefault="00E23F6A" w:rsidP="00E23F6A">
            <w:pPr>
              <w:keepNext/>
              <w:adjustRightInd w:val="0"/>
              <w:jc w:val="right"/>
              <w:rPr>
                <w:rFonts w:ascii="Garamond" w:hAnsi="Garamond" w:cs="Times"/>
                <w:color w:val="000000"/>
                <w:sz w:val="22"/>
                <w:szCs w:val="22"/>
                <w:rPrChange w:id="281" w:author="LaRoche, Dominic {DTIO~Tucson}" w:date="2014-11-13T12:55:00Z">
                  <w:rPr>
                    <w:rFonts w:ascii="Garamond" w:hAnsi="Garamond" w:cs="Times"/>
                    <w:color w:val="000000"/>
                  </w:rPr>
                </w:rPrChange>
              </w:rPr>
            </w:pPr>
            <w:r w:rsidRPr="008F41A7">
              <w:rPr>
                <w:rFonts w:ascii="Garamond" w:hAnsi="Garamond" w:cs="Calibri"/>
                <w:color w:val="000000"/>
                <w:sz w:val="22"/>
                <w:szCs w:val="22"/>
                <w:rPrChange w:id="282" w:author="LaRoche, Dominic {DTIO~Tucson}" w:date="2014-11-13T12:55:00Z">
                  <w:rPr>
                    <w:rFonts w:ascii="Garamond" w:hAnsi="Garamond" w:cs="Calibri"/>
                    <w:color w:val="000000"/>
                  </w:rPr>
                </w:rPrChange>
              </w:rPr>
              <w:t>1.53</w:t>
            </w:r>
          </w:p>
        </w:tc>
        <w:tc>
          <w:tcPr>
            <w:tcW w:w="1080" w:type="dxa"/>
            <w:tcBorders>
              <w:top w:val="single" w:sz="12" w:space="0" w:color="auto"/>
            </w:tcBorders>
            <w:shd w:val="clear" w:color="auto" w:fill="FFFFFF" w:themeFill="background1"/>
            <w:tcMar>
              <w:left w:w="60" w:type="dxa"/>
              <w:right w:w="60" w:type="dxa"/>
            </w:tcMar>
            <w:tcPrChange w:id="283" w:author="LaRoche, Dominic {DTIO~Tucson}" w:date="2014-11-13T12:57:00Z">
              <w:tcPr>
                <w:tcW w:w="1487" w:type="dxa"/>
                <w:tcBorders>
                  <w:top w:val="single" w:sz="12" w:space="0" w:color="auto"/>
                </w:tcBorders>
                <w:shd w:val="clear" w:color="auto" w:fill="FFFFFF" w:themeFill="background1"/>
                <w:tcMar>
                  <w:left w:w="60" w:type="dxa"/>
                  <w:right w:w="60" w:type="dxa"/>
                </w:tcMar>
              </w:tcPr>
            </w:tcPrChange>
          </w:tcPr>
          <w:p w14:paraId="5E6E28F5" w14:textId="77777777" w:rsidR="00E23F6A" w:rsidRPr="008F41A7" w:rsidRDefault="00E23F6A" w:rsidP="00E23F6A">
            <w:pPr>
              <w:keepNext/>
              <w:adjustRightInd w:val="0"/>
              <w:jc w:val="right"/>
              <w:rPr>
                <w:rFonts w:ascii="Garamond" w:hAnsi="Garamond" w:cs="Times"/>
                <w:color w:val="000000"/>
                <w:sz w:val="22"/>
                <w:szCs w:val="22"/>
                <w:rPrChange w:id="284" w:author="LaRoche, Dominic {DTIO~Tucson}" w:date="2014-11-13T12:55:00Z">
                  <w:rPr>
                    <w:rFonts w:ascii="Garamond" w:hAnsi="Garamond" w:cs="Times"/>
                    <w:color w:val="000000"/>
                  </w:rPr>
                </w:rPrChange>
              </w:rPr>
            </w:pPr>
            <w:r w:rsidRPr="008F41A7">
              <w:rPr>
                <w:rFonts w:ascii="Garamond" w:hAnsi="Garamond"/>
                <w:sz w:val="22"/>
                <w:szCs w:val="22"/>
                <w:rPrChange w:id="285" w:author="LaRoche, Dominic {DTIO~Tucson}" w:date="2014-11-13T12:55:00Z">
                  <w:rPr>
                    <w:rFonts w:ascii="Garamond" w:hAnsi="Garamond"/>
                  </w:rPr>
                </w:rPrChange>
              </w:rPr>
              <w:t xml:space="preserve">-1.88  </w:t>
            </w:r>
          </w:p>
        </w:tc>
        <w:tc>
          <w:tcPr>
            <w:tcW w:w="990" w:type="dxa"/>
            <w:tcBorders>
              <w:top w:val="single" w:sz="12" w:space="0" w:color="auto"/>
              <w:right w:val="double" w:sz="4" w:space="0" w:color="auto"/>
            </w:tcBorders>
            <w:shd w:val="clear" w:color="auto" w:fill="FFFFFF" w:themeFill="background1"/>
            <w:tcMar>
              <w:left w:w="58" w:type="dxa"/>
              <w:right w:w="58" w:type="dxa"/>
            </w:tcMar>
            <w:tcPrChange w:id="286" w:author="LaRoche, Dominic {DTIO~Tucson}" w:date="2014-11-13T12:57:00Z">
              <w:tcPr>
                <w:tcW w:w="583" w:type="dxa"/>
                <w:tcBorders>
                  <w:top w:val="single" w:sz="12" w:space="0" w:color="auto"/>
                  <w:right w:val="double" w:sz="4" w:space="0" w:color="auto"/>
                </w:tcBorders>
                <w:shd w:val="clear" w:color="auto" w:fill="FFFFFF" w:themeFill="background1"/>
                <w:tcMar>
                  <w:left w:w="58" w:type="dxa"/>
                  <w:right w:w="58" w:type="dxa"/>
                </w:tcMar>
              </w:tcPr>
            </w:tcPrChange>
          </w:tcPr>
          <w:p w14:paraId="432639A9" w14:textId="77777777" w:rsidR="00E23F6A" w:rsidRPr="008F41A7" w:rsidRDefault="00E23F6A" w:rsidP="00E23F6A">
            <w:pPr>
              <w:keepNext/>
              <w:adjustRightInd w:val="0"/>
              <w:jc w:val="right"/>
              <w:rPr>
                <w:rFonts w:ascii="Garamond" w:hAnsi="Garamond"/>
                <w:sz w:val="22"/>
                <w:szCs w:val="22"/>
                <w:rPrChange w:id="287" w:author="LaRoche, Dominic {DTIO~Tucson}" w:date="2014-11-13T12:55:00Z">
                  <w:rPr>
                    <w:rFonts w:ascii="Garamond" w:hAnsi="Garamond"/>
                  </w:rPr>
                </w:rPrChange>
              </w:rPr>
            </w:pPr>
            <w:r w:rsidRPr="008F41A7">
              <w:rPr>
                <w:rFonts w:ascii="Garamond" w:hAnsi="Garamond"/>
                <w:sz w:val="22"/>
                <w:szCs w:val="22"/>
                <w:rPrChange w:id="288" w:author="LaRoche, Dominic {DTIO~Tucson}" w:date="2014-11-13T12:55:00Z">
                  <w:rPr>
                    <w:rFonts w:ascii="Garamond" w:hAnsi="Garamond"/>
                  </w:rPr>
                </w:rPrChange>
              </w:rPr>
              <w:t>4.12</w:t>
            </w:r>
          </w:p>
        </w:tc>
        <w:tc>
          <w:tcPr>
            <w:tcW w:w="1080" w:type="dxa"/>
            <w:tcBorders>
              <w:top w:val="single" w:sz="12" w:space="0" w:color="auto"/>
              <w:left w:val="double" w:sz="4" w:space="0" w:color="auto"/>
            </w:tcBorders>
            <w:shd w:val="clear" w:color="auto" w:fill="FFFFFF" w:themeFill="background1"/>
            <w:tcMar>
              <w:left w:w="58" w:type="dxa"/>
              <w:right w:w="58" w:type="dxa"/>
            </w:tcMar>
            <w:vAlign w:val="center"/>
            <w:tcPrChange w:id="289" w:author="LaRoche, Dominic {DTIO~Tucson}" w:date="2014-11-13T12:57:00Z">
              <w:tcPr>
                <w:tcW w:w="1681" w:type="dxa"/>
                <w:gridSpan w:val="2"/>
                <w:tcBorders>
                  <w:top w:val="single" w:sz="12" w:space="0" w:color="auto"/>
                  <w:left w:val="double" w:sz="4" w:space="0" w:color="auto"/>
                </w:tcBorders>
                <w:shd w:val="clear" w:color="auto" w:fill="FFFFFF" w:themeFill="background1"/>
                <w:tcMar>
                  <w:left w:w="58" w:type="dxa"/>
                  <w:right w:w="58" w:type="dxa"/>
                </w:tcMar>
                <w:vAlign w:val="center"/>
              </w:tcPr>
            </w:tcPrChange>
          </w:tcPr>
          <w:p w14:paraId="2C7EEF7F" w14:textId="77777777" w:rsidR="00E23F6A" w:rsidRPr="008F41A7" w:rsidRDefault="00E23F6A" w:rsidP="00E23F6A">
            <w:pPr>
              <w:keepNext/>
              <w:adjustRightInd w:val="0"/>
              <w:jc w:val="right"/>
              <w:rPr>
                <w:rFonts w:ascii="Garamond" w:hAnsi="Garamond"/>
                <w:sz w:val="22"/>
                <w:szCs w:val="22"/>
                <w:rPrChange w:id="290" w:author="LaRoche, Dominic {DTIO~Tucson}" w:date="2014-11-13T12:55:00Z">
                  <w:rPr>
                    <w:rFonts w:ascii="Garamond" w:hAnsi="Garamond"/>
                  </w:rPr>
                </w:rPrChange>
              </w:rPr>
            </w:pPr>
            <w:r w:rsidRPr="008F41A7">
              <w:rPr>
                <w:rFonts w:ascii="Garamond" w:hAnsi="Garamond" w:cs="Calibri"/>
                <w:color w:val="000000"/>
                <w:sz w:val="22"/>
                <w:szCs w:val="22"/>
                <w:rPrChange w:id="291" w:author="LaRoche, Dominic {DTIO~Tucson}" w:date="2014-11-13T12:55:00Z">
                  <w:rPr>
                    <w:rFonts w:ascii="Garamond" w:hAnsi="Garamond" w:cs="Calibri"/>
                    <w:color w:val="000000"/>
                  </w:rPr>
                </w:rPrChange>
              </w:rPr>
              <w:t>0.82</w:t>
            </w:r>
          </w:p>
        </w:tc>
        <w:tc>
          <w:tcPr>
            <w:tcW w:w="720" w:type="dxa"/>
            <w:tcBorders>
              <w:top w:val="single" w:sz="12" w:space="0" w:color="auto"/>
            </w:tcBorders>
            <w:shd w:val="clear" w:color="auto" w:fill="FFFFFF" w:themeFill="background1"/>
            <w:tcMar>
              <w:left w:w="58" w:type="dxa"/>
              <w:right w:w="58" w:type="dxa"/>
            </w:tcMar>
            <w:vAlign w:val="center"/>
            <w:tcPrChange w:id="292" w:author="LaRoche, Dominic {DTIO~Tucson}" w:date="2014-11-13T12:57:00Z">
              <w:tcPr>
                <w:tcW w:w="622" w:type="dxa"/>
                <w:tcBorders>
                  <w:top w:val="single" w:sz="12" w:space="0" w:color="auto"/>
                </w:tcBorders>
                <w:shd w:val="clear" w:color="auto" w:fill="FFFFFF" w:themeFill="background1"/>
                <w:tcMar>
                  <w:left w:w="58" w:type="dxa"/>
                  <w:right w:w="58" w:type="dxa"/>
                </w:tcMar>
                <w:vAlign w:val="center"/>
              </w:tcPr>
            </w:tcPrChange>
          </w:tcPr>
          <w:p w14:paraId="1CB6B295" w14:textId="77777777" w:rsidR="00E23F6A" w:rsidRPr="008F41A7" w:rsidRDefault="00E23F6A" w:rsidP="00E23F6A">
            <w:pPr>
              <w:keepNext/>
              <w:adjustRightInd w:val="0"/>
              <w:jc w:val="right"/>
              <w:rPr>
                <w:rFonts w:ascii="Garamond" w:hAnsi="Garamond"/>
                <w:sz w:val="22"/>
                <w:szCs w:val="22"/>
                <w:rPrChange w:id="293" w:author="LaRoche, Dominic {DTIO~Tucson}" w:date="2014-11-13T12:55:00Z">
                  <w:rPr>
                    <w:rFonts w:ascii="Garamond" w:hAnsi="Garamond"/>
                  </w:rPr>
                </w:rPrChange>
              </w:rPr>
            </w:pPr>
            <w:r w:rsidRPr="008F41A7">
              <w:rPr>
                <w:rFonts w:ascii="Garamond" w:hAnsi="Garamond" w:cs="Calibri"/>
                <w:color w:val="000000"/>
                <w:sz w:val="22"/>
                <w:szCs w:val="22"/>
                <w:rPrChange w:id="294" w:author="LaRoche, Dominic {DTIO~Tucson}" w:date="2014-11-13T12:55:00Z">
                  <w:rPr>
                    <w:rFonts w:ascii="Garamond" w:hAnsi="Garamond" w:cs="Calibri"/>
                    <w:color w:val="000000"/>
                  </w:rPr>
                </w:rPrChange>
              </w:rPr>
              <w:t>1.52</w:t>
            </w:r>
          </w:p>
        </w:tc>
        <w:tc>
          <w:tcPr>
            <w:tcW w:w="990" w:type="dxa"/>
            <w:tcBorders>
              <w:top w:val="single" w:sz="12" w:space="0" w:color="auto"/>
            </w:tcBorders>
            <w:shd w:val="clear" w:color="auto" w:fill="FFFFFF" w:themeFill="background1"/>
            <w:tcMar>
              <w:left w:w="58" w:type="dxa"/>
              <w:right w:w="58" w:type="dxa"/>
            </w:tcMar>
            <w:vAlign w:val="center"/>
            <w:tcPrChange w:id="295" w:author="LaRoche, Dominic {DTIO~Tucson}" w:date="2014-11-13T12:57:00Z">
              <w:tcPr>
                <w:tcW w:w="917" w:type="dxa"/>
                <w:tcBorders>
                  <w:top w:val="single" w:sz="12" w:space="0" w:color="auto"/>
                </w:tcBorders>
                <w:shd w:val="clear" w:color="auto" w:fill="FFFFFF" w:themeFill="background1"/>
                <w:tcMar>
                  <w:left w:w="58" w:type="dxa"/>
                  <w:right w:w="58" w:type="dxa"/>
                </w:tcMar>
                <w:vAlign w:val="center"/>
              </w:tcPr>
            </w:tcPrChange>
          </w:tcPr>
          <w:p w14:paraId="27EDB0A2" w14:textId="77777777" w:rsidR="00E23F6A" w:rsidRPr="008F41A7" w:rsidRDefault="00E23F6A" w:rsidP="00E23F6A">
            <w:pPr>
              <w:keepNext/>
              <w:adjustRightInd w:val="0"/>
              <w:jc w:val="right"/>
              <w:rPr>
                <w:rFonts w:ascii="Garamond" w:hAnsi="Garamond"/>
                <w:sz w:val="22"/>
                <w:szCs w:val="22"/>
                <w:rPrChange w:id="296" w:author="LaRoche, Dominic {DTIO~Tucson}" w:date="2014-11-13T12:55:00Z">
                  <w:rPr>
                    <w:rFonts w:ascii="Garamond" w:hAnsi="Garamond"/>
                  </w:rPr>
                </w:rPrChange>
              </w:rPr>
            </w:pPr>
            <w:r w:rsidRPr="008F41A7">
              <w:rPr>
                <w:rFonts w:ascii="Garamond" w:hAnsi="Garamond" w:cs="Calibri"/>
                <w:color w:val="000000"/>
                <w:sz w:val="22"/>
                <w:szCs w:val="22"/>
                <w:rPrChange w:id="297" w:author="LaRoche, Dominic {DTIO~Tucson}" w:date="2014-11-13T12:55:00Z">
                  <w:rPr>
                    <w:rFonts w:ascii="Garamond" w:hAnsi="Garamond" w:cs="Calibri"/>
                    <w:color w:val="000000"/>
                  </w:rPr>
                </w:rPrChange>
              </w:rPr>
              <w:t>-2.16</w:t>
            </w:r>
          </w:p>
        </w:tc>
        <w:tc>
          <w:tcPr>
            <w:tcW w:w="1080" w:type="dxa"/>
            <w:tcBorders>
              <w:top w:val="single" w:sz="12" w:space="0" w:color="auto"/>
            </w:tcBorders>
            <w:shd w:val="clear" w:color="auto" w:fill="FFFFFF" w:themeFill="background1"/>
            <w:tcMar>
              <w:left w:w="58" w:type="dxa"/>
              <w:right w:w="58" w:type="dxa"/>
            </w:tcMar>
            <w:vAlign w:val="center"/>
            <w:tcPrChange w:id="298" w:author="LaRoche, Dominic {DTIO~Tucson}" w:date="2014-11-13T12:57:00Z">
              <w:tcPr>
                <w:tcW w:w="650" w:type="dxa"/>
                <w:tcBorders>
                  <w:top w:val="single" w:sz="12" w:space="0" w:color="auto"/>
                </w:tcBorders>
                <w:shd w:val="clear" w:color="auto" w:fill="FFFFFF" w:themeFill="background1"/>
                <w:tcMar>
                  <w:left w:w="58" w:type="dxa"/>
                  <w:right w:w="58" w:type="dxa"/>
                </w:tcMar>
                <w:vAlign w:val="center"/>
              </w:tcPr>
            </w:tcPrChange>
          </w:tcPr>
          <w:p w14:paraId="649DFAA9" w14:textId="77777777" w:rsidR="00E23F6A" w:rsidRPr="008F41A7" w:rsidRDefault="00E23F6A" w:rsidP="00E23F6A">
            <w:pPr>
              <w:keepNext/>
              <w:adjustRightInd w:val="0"/>
              <w:jc w:val="right"/>
              <w:rPr>
                <w:rFonts w:ascii="Garamond" w:hAnsi="Garamond"/>
                <w:sz w:val="22"/>
                <w:szCs w:val="22"/>
                <w:rPrChange w:id="299" w:author="LaRoche, Dominic {DTIO~Tucson}" w:date="2014-11-13T12:55:00Z">
                  <w:rPr>
                    <w:rFonts w:ascii="Garamond" w:hAnsi="Garamond"/>
                  </w:rPr>
                </w:rPrChange>
              </w:rPr>
            </w:pPr>
            <w:r w:rsidRPr="008F41A7">
              <w:rPr>
                <w:rFonts w:ascii="Garamond" w:hAnsi="Garamond" w:cs="Calibri"/>
                <w:color w:val="000000"/>
                <w:sz w:val="22"/>
                <w:szCs w:val="22"/>
                <w:rPrChange w:id="300" w:author="LaRoche, Dominic {DTIO~Tucson}" w:date="2014-11-13T12:55:00Z">
                  <w:rPr>
                    <w:rFonts w:ascii="Garamond" w:hAnsi="Garamond" w:cs="Calibri"/>
                    <w:color w:val="000000"/>
                  </w:rPr>
                </w:rPrChange>
              </w:rPr>
              <w:t>3.80</w:t>
            </w:r>
          </w:p>
        </w:tc>
      </w:tr>
      <w:tr w:rsidR="00F65321" w:rsidRPr="008F41A7" w14:paraId="5F226CA7" w14:textId="77777777" w:rsidTr="00F65321">
        <w:tblPrEx>
          <w:tblPrExChange w:id="301" w:author="LaRoche, Dominic {DTIO~Tucson}" w:date="2014-11-13T12:57:00Z">
            <w:tblPrEx>
              <w:tblW w:w="9630" w:type="dxa"/>
            </w:tblPrEx>
          </w:tblPrExChange>
        </w:tblPrEx>
        <w:trPr>
          <w:cantSplit/>
          <w:trHeight w:val="231"/>
          <w:trPrChange w:id="302" w:author="LaRoche, Dominic {DTIO~Tucson}" w:date="2014-11-13T12:57:00Z">
            <w:trPr>
              <w:gridAfter w:val="0"/>
              <w:cantSplit/>
              <w:trHeight w:val="231"/>
            </w:trPr>
          </w:trPrChange>
        </w:trPr>
        <w:tc>
          <w:tcPr>
            <w:tcW w:w="1800" w:type="dxa"/>
            <w:tcBorders>
              <w:right w:val="double" w:sz="4" w:space="0" w:color="auto"/>
            </w:tcBorders>
            <w:shd w:val="clear" w:color="auto" w:fill="FFFFFF" w:themeFill="background1"/>
            <w:tcMar>
              <w:left w:w="60" w:type="dxa"/>
              <w:right w:w="60" w:type="dxa"/>
            </w:tcMar>
            <w:tcPrChange w:id="303" w:author="LaRoche, Dominic {DTIO~Tucson}" w:date="2014-11-13T12:57:00Z">
              <w:tcPr>
                <w:tcW w:w="1800" w:type="dxa"/>
                <w:tcBorders>
                  <w:right w:val="double" w:sz="4" w:space="0" w:color="auto"/>
                </w:tcBorders>
                <w:shd w:val="clear" w:color="auto" w:fill="FFFFFF" w:themeFill="background1"/>
                <w:tcMar>
                  <w:left w:w="60" w:type="dxa"/>
                  <w:right w:w="60" w:type="dxa"/>
                </w:tcMar>
              </w:tcPr>
            </w:tcPrChange>
          </w:tcPr>
          <w:p w14:paraId="4C73B8FE" w14:textId="77777777" w:rsidR="00E23F6A" w:rsidRPr="008F41A7" w:rsidRDefault="00E23F6A" w:rsidP="00E23F6A">
            <w:pPr>
              <w:keepNext/>
              <w:adjustRightInd w:val="0"/>
              <w:rPr>
                <w:rFonts w:ascii="Garamond" w:hAnsi="Garamond" w:cs="Times"/>
                <w:b/>
                <w:bCs/>
                <w:color w:val="000000"/>
                <w:sz w:val="22"/>
                <w:szCs w:val="22"/>
                <w:rPrChange w:id="304" w:author="LaRoche, Dominic {DTIO~Tucson}" w:date="2014-11-13T12:55:00Z">
                  <w:rPr>
                    <w:rFonts w:ascii="Garamond" w:hAnsi="Garamond" w:cs="Times"/>
                    <w:b/>
                    <w:bCs/>
                    <w:color w:val="000000"/>
                  </w:rPr>
                </w:rPrChange>
              </w:rPr>
            </w:pPr>
            <w:r w:rsidRPr="008F41A7">
              <w:rPr>
                <w:rFonts w:ascii="Garamond" w:hAnsi="Garamond"/>
                <w:b/>
                <w:sz w:val="22"/>
                <w:szCs w:val="22"/>
                <w:rPrChange w:id="305" w:author="LaRoche, Dominic {DTIO~Tucson}" w:date="2014-11-13T12:55:00Z">
                  <w:rPr>
                    <w:rFonts w:ascii="Garamond" w:hAnsi="Garamond"/>
                    <w:b/>
                  </w:rPr>
                </w:rPrChange>
              </w:rPr>
              <w:t>6 weeks</w:t>
            </w:r>
          </w:p>
        </w:tc>
        <w:tc>
          <w:tcPr>
            <w:tcW w:w="1170" w:type="dxa"/>
            <w:tcBorders>
              <w:left w:val="double" w:sz="4" w:space="0" w:color="auto"/>
            </w:tcBorders>
            <w:shd w:val="clear" w:color="auto" w:fill="FFFFFF" w:themeFill="background1"/>
            <w:tcMar>
              <w:left w:w="60" w:type="dxa"/>
              <w:right w:w="60" w:type="dxa"/>
            </w:tcMar>
            <w:tcPrChange w:id="306" w:author="LaRoche, Dominic {DTIO~Tucson}" w:date="2014-11-13T12:57:00Z">
              <w:tcPr>
                <w:tcW w:w="1170" w:type="dxa"/>
                <w:gridSpan w:val="2"/>
                <w:tcBorders>
                  <w:left w:val="double" w:sz="4" w:space="0" w:color="auto"/>
                </w:tcBorders>
                <w:shd w:val="clear" w:color="auto" w:fill="FFFFFF" w:themeFill="background1"/>
                <w:tcMar>
                  <w:left w:w="60" w:type="dxa"/>
                  <w:right w:w="60" w:type="dxa"/>
                </w:tcMar>
              </w:tcPr>
            </w:tcPrChange>
          </w:tcPr>
          <w:p w14:paraId="0E8CBB72" w14:textId="77777777" w:rsidR="00E23F6A" w:rsidRPr="008F41A7" w:rsidRDefault="00E23F6A" w:rsidP="00E23F6A">
            <w:pPr>
              <w:keepNext/>
              <w:adjustRightInd w:val="0"/>
              <w:jc w:val="right"/>
              <w:rPr>
                <w:rFonts w:ascii="Garamond" w:hAnsi="Garamond" w:cs="Times"/>
                <w:color w:val="000000"/>
                <w:sz w:val="22"/>
                <w:szCs w:val="22"/>
                <w:rPrChange w:id="307" w:author="LaRoche, Dominic {DTIO~Tucson}" w:date="2014-11-13T12:55:00Z">
                  <w:rPr>
                    <w:rFonts w:ascii="Garamond" w:hAnsi="Garamond" w:cs="Times"/>
                    <w:color w:val="000000"/>
                  </w:rPr>
                </w:rPrChange>
              </w:rPr>
            </w:pPr>
            <w:r w:rsidRPr="008F41A7">
              <w:rPr>
                <w:rFonts w:ascii="Garamond" w:hAnsi="Garamond"/>
                <w:sz w:val="22"/>
                <w:szCs w:val="22"/>
                <w:rPrChange w:id="308" w:author="LaRoche, Dominic {DTIO~Tucson}" w:date="2014-11-13T12:55:00Z">
                  <w:rPr>
                    <w:rFonts w:ascii="Garamond" w:hAnsi="Garamond"/>
                  </w:rPr>
                </w:rPrChange>
              </w:rPr>
              <w:t>2.24</w:t>
            </w:r>
          </w:p>
        </w:tc>
        <w:tc>
          <w:tcPr>
            <w:tcW w:w="720" w:type="dxa"/>
            <w:shd w:val="clear" w:color="auto" w:fill="FFFFFF" w:themeFill="background1"/>
            <w:tcMar>
              <w:left w:w="60" w:type="dxa"/>
              <w:right w:w="60" w:type="dxa"/>
            </w:tcMar>
            <w:vAlign w:val="center"/>
            <w:tcPrChange w:id="309" w:author="LaRoche, Dominic {DTIO~Tucson}" w:date="2014-11-13T12:57:00Z">
              <w:tcPr>
                <w:tcW w:w="720" w:type="dxa"/>
                <w:shd w:val="clear" w:color="auto" w:fill="FFFFFF" w:themeFill="background1"/>
                <w:tcMar>
                  <w:left w:w="60" w:type="dxa"/>
                  <w:right w:w="60" w:type="dxa"/>
                </w:tcMar>
                <w:vAlign w:val="center"/>
              </w:tcPr>
            </w:tcPrChange>
          </w:tcPr>
          <w:p w14:paraId="47FFCFB8" w14:textId="77777777" w:rsidR="00E23F6A" w:rsidRPr="008F41A7" w:rsidRDefault="00E23F6A" w:rsidP="00E23F6A">
            <w:pPr>
              <w:keepNext/>
              <w:adjustRightInd w:val="0"/>
              <w:jc w:val="right"/>
              <w:rPr>
                <w:rFonts w:ascii="Garamond" w:hAnsi="Garamond" w:cs="Times"/>
                <w:color w:val="000000"/>
                <w:sz w:val="22"/>
                <w:szCs w:val="22"/>
                <w:rPrChange w:id="310" w:author="LaRoche, Dominic {DTIO~Tucson}" w:date="2014-11-13T12:55:00Z">
                  <w:rPr>
                    <w:rFonts w:ascii="Garamond" w:hAnsi="Garamond" w:cs="Times"/>
                    <w:color w:val="000000"/>
                  </w:rPr>
                </w:rPrChange>
              </w:rPr>
            </w:pPr>
            <w:r w:rsidRPr="008F41A7">
              <w:rPr>
                <w:rFonts w:ascii="Garamond" w:hAnsi="Garamond" w:cs="Calibri"/>
                <w:color w:val="000000"/>
                <w:sz w:val="22"/>
                <w:szCs w:val="22"/>
                <w:rPrChange w:id="311" w:author="LaRoche, Dominic {DTIO~Tucson}" w:date="2014-11-13T12:55:00Z">
                  <w:rPr>
                    <w:rFonts w:ascii="Garamond" w:hAnsi="Garamond" w:cs="Calibri"/>
                    <w:color w:val="000000"/>
                  </w:rPr>
                </w:rPrChange>
              </w:rPr>
              <w:t>1.79</w:t>
            </w:r>
          </w:p>
        </w:tc>
        <w:tc>
          <w:tcPr>
            <w:tcW w:w="1080" w:type="dxa"/>
            <w:shd w:val="clear" w:color="auto" w:fill="FFFFFF" w:themeFill="background1"/>
            <w:tcMar>
              <w:left w:w="60" w:type="dxa"/>
              <w:right w:w="60" w:type="dxa"/>
            </w:tcMar>
            <w:tcPrChange w:id="312" w:author="LaRoche, Dominic {DTIO~Tucson}" w:date="2014-11-13T12:57:00Z">
              <w:tcPr>
                <w:tcW w:w="1487" w:type="dxa"/>
                <w:shd w:val="clear" w:color="auto" w:fill="FFFFFF" w:themeFill="background1"/>
                <w:tcMar>
                  <w:left w:w="60" w:type="dxa"/>
                  <w:right w:w="60" w:type="dxa"/>
                </w:tcMar>
              </w:tcPr>
            </w:tcPrChange>
          </w:tcPr>
          <w:p w14:paraId="3BD08E60" w14:textId="77777777" w:rsidR="00E23F6A" w:rsidRPr="008F41A7" w:rsidRDefault="00E23F6A" w:rsidP="00E23F6A">
            <w:pPr>
              <w:keepNext/>
              <w:adjustRightInd w:val="0"/>
              <w:jc w:val="right"/>
              <w:rPr>
                <w:rFonts w:ascii="Garamond" w:hAnsi="Garamond" w:cs="Times"/>
                <w:color w:val="000000"/>
                <w:sz w:val="22"/>
                <w:szCs w:val="22"/>
                <w:rPrChange w:id="313" w:author="LaRoche, Dominic {DTIO~Tucson}" w:date="2014-11-13T12:55:00Z">
                  <w:rPr>
                    <w:rFonts w:ascii="Garamond" w:hAnsi="Garamond" w:cs="Times"/>
                    <w:color w:val="000000"/>
                  </w:rPr>
                </w:rPrChange>
              </w:rPr>
            </w:pPr>
            <w:r w:rsidRPr="008F41A7">
              <w:rPr>
                <w:rFonts w:ascii="Garamond" w:hAnsi="Garamond"/>
                <w:sz w:val="22"/>
                <w:szCs w:val="22"/>
                <w:rPrChange w:id="314" w:author="LaRoche, Dominic {DTIO~Tucson}" w:date="2014-11-13T12:55:00Z">
                  <w:rPr>
                    <w:rFonts w:ascii="Garamond" w:hAnsi="Garamond"/>
                  </w:rPr>
                </w:rPrChange>
              </w:rPr>
              <w:t>-1.28</w:t>
            </w:r>
          </w:p>
        </w:tc>
        <w:tc>
          <w:tcPr>
            <w:tcW w:w="990" w:type="dxa"/>
            <w:tcBorders>
              <w:right w:val="double" w:sz="4" w:space="0" w:color="auto"/>
            </w:tcBorders>
            <w:shd w:val="clear" w:color="auto" w:fill="FFFFFF" w:themeFill="background1"/>
            <w:tcMar>
              <w:left w:w="58" w:type="dxa"/>
              <w:right w:w="58" w:type="dxa"/>
            </w:tcMar>
            <w:tcPrChange w:id="315" w:author="LaRoche, Dominic {DTIO~Tucson}" w:date="2014-11-13T12:57:00Z">
              <w:tcPr>
                <w:tcW w:w="583" w:type="dxa"/>
                <w:tcBorders>
                  <w:right w:val="double" w:sz="4" w:space="0" w:color="auto"/>
                </w:tcBorders>
                <w:shd w:val="clear" w:color="auto" w:fill="FFFFFF" w:themeFill="background1"/>
                <w:tcMar>
                  <w:left w:w="58" w:type="dxa"/>
                  <w:right w:w="58" w:type="dxa"/>
                </w:tcMar>
              </w:tcPr>
            </w:tcPrChange>
          </w:tcPr>
          <w:p w14:paraId="4AF2CC1F" w14:textId="77777777" w:rsidR="00E23F6A" w:rsidRPr="008F41A7" w:rsidRDefault="00E23F6A" w:rsidP="00E23F6A">
            <w:pPr>
              <w:keepNext/>
              <w:adjustRightInd w:val="0"/>
              <w:jc w:val="right"/>
              <w:rPr>
                <w:rFonts w:ascii="Garamond" w:hAnsi="Garamond"/>
                <w:sz w:val="22"/>
                <w:szCs w:val="22"/>
                <w:rPrChange w:id="316" w:author="LaRoche, Dominic {DTIO~Tucson}" w:date="2014-11-13T12:55:00Z">
                  <w:rPr>
                    <w:rFonts w:ascii="Garamond" w:hAnsi="Garamond"/>
                  </w:rPr>
                </w:rPrChange>
              </w:rPr>
            </w:pPr>
            <w:r w:rsidRPr="008F41A7">
              <w:rPr>
                <w:rFonts w:ascii="Garamond" w:hAnsi="Garamond"/>
                <w:sz w:val="22"/>
                <w:szCs w:val="22"/>
                <w:rPrChange w:id="317" w:author="LaRoche, Dominic {DTIO~Tucson}" w:date="2014-11-13T12:55:00Z">
                  <w:rPr>
                    <w:rFonts w:ascii="Garamond" w:hAnsi="Garamond"/>
                  </w:rPr>
                </w:rPrChange>
              </w:rPr>
              <w:t>5.76</w:t>
            </w:r>
          </w:p>
        </w:tc>
        <w:tc>
          <w:tcPr>
            <w:tcW w:w="1080" w:type="dxa"/>
            <w:tcBorders>
              <w:left w:val="double" w:sz="4" w:space="0" w:color="auto"/>
            </w:tcBorders>
            <w:shd w:val="clear" w:color="auto" w:fill="FFFFFF" w:themeFill="background1"/>
            <w:tcMar>
              <w:left w:w="58" w:type="dxa"/>
              <w:right w:w="58" w:type="dxa"/>
            </w:tcMar>
            <w:vAlign w:val="center"/>
            <w:tcPrChange w:id="318" w:author="LaRoche, Dominic {DTIO~Tucson}" w:date="2014-11-13T12:57:00Z">
              <w:tcPr>
                <w:tcW w:w="1681" w:type="dxa"/>
                <w:gridSpan w:val="2"/>
                <w:tcBorders>
                  <w:left w:val="double" w:sz="4" w:space="0" w:color="auto"/>
                </w:tcBorders>
                <w:shd w:val="clear" w:color="auto" w:fill="FFFFFF" w:themeFill="background1"/>
                <w:tcMar>
                  <w:left w:w="58" w:type="dxa"/>
                  <w:right w:w="58" w:type="dxa"/>
                </w:tcMar>
                <w:vAlign w:val="center"/>
              </w:tcPr>
            </w:tcPrChange>
          </w:tcPr>
          <w:p w14:paraId="5F8D9388" w14:textId="77777777" w:rsidR="00E23F6A" w:rsidRPr="008F41A7" w:rsidRDefault="00E23F6A" w:rsidP="00E23F6A">
            <w:pPr>
              <w:keepNext/>
              <w:adjustRightInd w:val="0"/>
              <w:jc w:val="right"/>
              <w:rPr>
                <w:rFonts w:ascii="Garamond" w:hAnsi="Garamond"/>
                <w:sz w:val="22"/>
                <w:szCs w:val="22"/>
                <w:rPrChange w:id="319" w:author="LaRoche, Dominic {DTIO~Tucson}" w:date="2014-11-13T12:55:00Z">
                  <w:rPr>
                    <w:rFonts w:ascii="Garamond" w:hAnsi="Garamond"/>
                  </w:rPr>
                </w:rPrChange>
              </w:rPr>
            </w:pPr>
            <w:r w:rsidRPr="008F41A7">
              <w:rPr>
                <w:rFonts w:ascii="Garamond" w:hAnsi="Garamond" w:cs="Calibri"/>
                <w:color w:val="000000"/>
                <w:sz w:val="22"/>
                <w:szCs w:val="22"/>
                <w:rPrChange w:id="320" w:author="LaRoche, Dominic {DTIO~Tucson}" w:date="2014-11-13T12:55:00Z">
                  <w:rPr>
                    <w:rFonts w:ascii="Garamond" w:hAnsi="Garamond" w:cs="Calibri"/>
                    <w:color w:val="000000"/>
                  </w:rPr>
                </w:rPrChange>
              </w:rPr>
              <w:t>2.18</w:t>
            </w:r>
          </w:p>
        </w:tc>
        <w:tc>
          <w:tcPr>
            <w:tcW w:w="720" w:type="dxa"/>
            <w:shd w:val="clear" w:color="auto" w:fill="FFFFFF" w:themeFill="background1"/>
            <w:tcMar>
              <w:left w:w="58" w:type="dxa"/>
              <w:right w:w="58" w:type="dxa"/>
            </w:tcMar>
            <w:vAlign w:val="center"/>
            <w:tcPrChange w:id="321" w:author="LaRoche, Dominic {DTIO~Tucson}" w:date="2014-11-13T12:57:00Z">
              <w:tcPr>
                <w:tcW w:w="622" w:type="dxa"/>
                <w:shd w:val="clear" w:color="auto" w:fill="FFFFFF" w:themeFill="background1"/>
                <w:tcMar>
                  <w:left w:w="58" w:type="dxa"/>
                  <w:right w:w="58" w:type="dxa"/>
                </w:tcMar>
                <w:vAlign w:val="center"/>
              </w:tcPr>
            </w:tcPrChange>
          </w:tcPr>
          <w:p w14:paraId="5561B32E" w14:textId="77777777" w:rsidR="00E23F6A" w:rsidRPr="008F41A7" w:rsidRDefault="00E23F6A" w:rsidP="00E23F6A">
            <w:pPr>
              <w:keepNext/>
              <w:adjustRightInd w:val="0"/>
              <w:jc w:val="right"/>
              <w:rPr>
                <w:rFonts w:ascii="Garamond" w:hAnsi="Garamond"/>
                <w:sz w:val="22"/>
                <w:szCs w:val="22"/>
                <w:rPrChange w:id="322" w:author="LaRoche, Dominic {DTIO~Tucson}" w:date="2014-11-13T12:55:00Z">
                  <w:rPr>
                    <w:rFonts w:ascii="Garamond" w:hAnsi="Garamond"/>
                  </w:rPr>
                </w:rPrChange>
              </w:rPr>
            </w:pPr>
            <w:r w:rsidRPr="008F41A7">
              <w:rPr>
                <w:rFonts w:ascii="Garamond" w:hAnsi="Garamond" w:cs="Calibri"/>
                <w:color w:val="000000"/>
                <w:sz w:val="22"/>
                <w:szCs w:val="22"/>
                <w:rPrChange w:id="323" w:author="LaRoche, Dominic {DTIO~Tucson}" w:date="2014-11-13T12:55:00Z">
                  <w:rPr>
                    <w:rFonts w:ascii="Garamond" w:hAnsi="Garamond" w:cs="Calibri"/>
                    <w:color w:val="000000"/>
                  </w:rPr>
                </w:rPrChange>
              </w:rPr>
              <w:t>1.78</w:t>
            </w:r>
          </w:p>
        </w:tc>
        <w:tc>
          <w:tcPr>
            <w:tcW w:w="990" w:type="dxa"/>
            <w:shd w:val="clear" w:color="auto" w:fill="FFFFFF" w:themeFill="background1"/>
            <w:tcMar>
              <w:left w:w="58" w:type="dxa"/>
              <w:right w:w="58" w:type="dxa"/>
            </w:tcMar>
            <w:vAlign w:val="center"/>
            <w:tcPrChange w:id="324" w:author="LaRoche, Dominic {DTIO~Tucson}" w:date="2014-11-13T12:57:00Z">
              <w:tcPr>
                <w:tcW w:w="917" w:type="dxa"/>
                <w:shd w:val="clear" w:color="auto" w:fill="FFFFFF" w:themeFill="background1"/>
                <w:tcMar>
                  <w:left w:w="58" w:type="dxa"/>
                  <w:right w:w="58" w:type="dxa"/>
                </w:tcMar>
                <w:vAlign w:val="center"/>
              </w:tcPr>
            </w:tcPrChange>
          </w:tcPr>
          <w:p w14:paraId="2023BF55" w14:textId="77777777" w:rsidR="00E23F6A" w:rsidRPr="008F41A7" w:rsidRDefault="00E23F6A" w:rsidP="00E23F6A">
            <w:pPr>
              <w:keepNext/>
              <w:adjustRightInd w:val="0"/>
              <w:jc w:val="right"/>
              <w:rPr>
                <w:rFonts w:ascii="Garamond" w:hAnsi="Garamond"/>
                <w:sz w:val="22"/>
                <w:szCs w:val="22"/>
                <w:rPrChange w:id="325" w:author="LaRoche, Dominic {DTIO~Tucson}" w:date="2014-11-13T12:55:00Z">
                  <w:rPr>
                    <w:rFonts w:ascii="Garamond" w:hAnsi="Garamond"/>
                  </w:rPr>
                </w:rPrChange>
              </w:rPr>
            </w:pPr>
            <w:r w:rsidRPr="008F41A7">
              <w:rPr>
                <w:rFonts w:ascii="Garamond" w:hAnsi="Garamond" w:cs="Calibri"/>
                <w:color w:val="000000"/>
                <w:sz w:val="22"/>
                <w:szCs w:val="22"/>
                <w:rPrChange w:id="326" w:author="LaRoche, Dominic {DTIO~Tucson}" w:date="2014-11-13T12:55:00Z">
                  <w:rPr>
                    <w:rFonts w:ascii="Garamond" w:hAnsi="Garamond" w:cs="Calibri"/>
                    <w:color w:val="000000"/>
                  </w:rPr>
                </w:rPrChange>
              </w:rPr>
              <w:t>-1.31</w:t>
            </w:r>
          </w:p>
        </w:tc>
        <w:tc>
          <w:tcPr>
            <w:tcW w:w="1080" w:type="dxa"/>
            <w:shd w:val="clear" w:color="auto" w:fill="FFFFFF" w:themeFill="background1"/>
            <w:tcMar>
              <w:left w:w="58" w:type="dxa"/>
              <w:right w:w="58" w:type="dxa"/>
            </w:tcMar>
            <w:vAlign w:val="center"/>
            <w:tcPrChange w:id="327" w:author="LaRoche, Dominic {DTIO~Tucson}" w:date="2014-11-13T12:57:00Z">
              <w:tcPr>
                <w:tcW w:w="650" w:type="dxa"/>
                <w:shd w:val="clear" w:color="auto" w:fill="FFFFFF" w:themeFill="background1"/>
                <w:tcMar>
                  <w:left w:w="58" w:type="dxa"/>
                  <w:right w:w="58" w:type="dxa"/>
                </w:tcMar>
                <w:vAlign w:val="center"/>
              </w:tcPr>
            </w:tcPrChange>
          </w:tcPr>
          <w:p w14:paraId="166FEEA2" w14:textId="77777777" w:rsidR="00E23F6A" w:rsidRPr="008F41A7" w:rsidRDefault="00E23F6A" w:rsidP="00E23F6A">
            <w:pPr>
              <w:keepNext/>
              <w:adjustRightInd w:val="0"/>
              <w:jc w:val="right"/>
              <w:rPr>
                <w:rFonts w:ascii="Garamond" w:hAnsi="Garamond"/>
                <w:sz w:val="22"/>
                <w:szCs w:val="22"/>
                <w:rPrChange w:id="328" w:author="LaRoche, Dominic {DTIO~Tucson}" w:date="2014-11-13T12:55:00Z">
                  <w:rPr>
                    <w:rFonts w:ascii="Garamond" w:hAnsi="Garamond"/>
                  </w:rPr>
                </w:rPrChange>
              </w:rPr>
            </w:pPr>
            <w:r w:rsidRPr="008F41A7">
              <w:rPr>
                <w:rFonts w:ascii="Garamond" w:hAnsi="Garamond" w:cs="Calibri"/>
                <w:color w:val="000000"/>
                <w:sz w:val="22"/>
                <w:szCs w:val="22"/>
                <w:rPrChange w:id="329" w:author="LaRoche, Dominic {DTIO~Tucson}" w:date="2014-11-13T12:55:00Z">
                  <w:rPr>
                    <w:rFonts w:ascii="Garamond" w:hAnsi="Garamond" w:cs="Calibri"/>
                    <w:color w:val="000000"/>
                  </w:rPr>
                </w:rPrChange>
              </w:rPr>
              <w:t>5.67</w:t>
            </w:r>
          </w:p>
        </w:tc>
      </w:tr>
      <w:tr w:rsidR="00F65321" w:rsidRPr="008F41A7" w14:paraId="66DC6D2B" w14:textId="77777777" w:rsidTr="00F65321">
        <w:tblPrEx>
          <w:tblPrExChange w:id="330" w:author="LaRoche, Dominic {DTIO~Tucson}" w:date="2014-11-13T12:57:00Z">
            <w:tblPrEx>
              <w:tblW w:w="9630" w:type="dxa"/>
            </w:tblPrEx>
          </w:tblPrExChange>
        </w:tblPrEx>
        <w:trPr>
          <w:cantSplit/>
          <w:trHeight w:val="211"/>
          <w:trPrChange w:id="331" w:author="LaRoche, Dominic {DTIO~Tucson}" w:date="2014-11-13T12:57:00Z">
            <w:trPr>
              <w:gridAfter w:val="0"/>
              <w:cantSplit/>
              <w:trHeight w:val="211"/>
            </w:trPr>
          </w:trPrChange>
        </w:trPr>
        <w:tc>
          <w:tcPr>
            <w:tcW w:w="1800" w:type="dxa"/>
            <w:tcBorders>
              <w:right w:val="double" w:sz="4" w:space="0" w:color="auto"/>
            </w:tcBorders>
            <w:shd w:val="clear" w:color="auto" w:fill="FFFFFF" w:themeFill="background1"/>
            <w:tcMar>
              <w:left w:w="60" w:type="dxa"/>
              <w:right w:w="60" w:type="dxa"/>
            </w:tcMar>
            <w:tcPrChange w:id="332" w:author="LaRoche, Dominic {DTIO~Tucson}" w:date="2014-11-13T12:57:00Z">
              <w:tcPr>
                <w:tcW w:w="1800" w:type="dxa"/>
                <w:tcBorders>
                  <w:right w:val="double" w:sz="4" w:space="0" w:color="auto"/>
                </w:tcBorders>
                <w:shd w:val="clear" w:color="auto" w:fill="FFFFFF" w:themeFill="background1"/>
                <w:tcMar>
                  <w:left w:w="60" w:type="dxa"/>
                  <w:right w:w="60" w:type="dxa"/>
                </w:tcMar>
              </w:tcPr>
            </w:tcPrChange>
          </w:tcPr>
          <w:p w14:paraId="46AF3E86" w14:textId="77777777" w:rsidR="00E23F6A" w:rsidRPr="008F41A7" w:rsidRDefault="00E23F6A" w:rsidP="00E23F6A">
            <w:pPr>
              <w:adjustRightInd w:val="0"/>
              <w:rPr>
                <w:rFonts w:ascii="Garamond" w:hAnsi="Garamond" w:cs="Times"/>
                <w:b/>
                <w:bCs/>
                <w:color w:val="000000"/>
                <w:sz w:val="22"/>
                <w:szCs w:val="22"/>
                <w:rPrChange w:id="333" w:author="LaRoche, Dominic {DTIO~Tucson}" w:date="2014-11-13T12:55:00Z">
                  <w:rPr>
                    <w:rFonts w:ascii="Garamond" w:hAnsi="Garamond" w:cs="Times"/>
                    <w:b/>
                    <w:bCs/>
                    <w:color w:val="000000"/>
                  </w:rPr>
                </w:rPrChange>
              </w:rPr>
            </w:pPr>
            <w:r w:rsidRPr="008F41A7">
              <w:rPr>
                <w:rFonts w:ascii="Garamond" w:hAnsi="Garamond"/>
                <w:b/>
                <w:sz w:val="22"/>
                <w:szCs w:val="22"/>
                <w:rPrChange w:id="334" w:author="LaRoche, Dominic {DTIO~Tucson}" w:date="2014-11-13T12:55:00Z">
                  <w:rPr>
                    <w:rFonts w:ascii="Garamond" w:hAnsi="Garamond"/>
                    <w:b/>
                  </w:rPr>
                </w:rPrChange>
              </w:rPr>
              <w:t>12 weeks</w:t>
            </w:r>
          </w:p>
        </w:tc>
        <w:tc>
          <w:tcPr>
            <w:tcW w:w="1170" w:type="dxa"/>
            <w:tcBorders>
              <w:left w:val="double" w:sz="4" w:space="0" w:color="auto"/>
            </w:tcBorders>
            <w:shd w:val="clear" w:color="auto" w:fill="FFFFFF" w:themeFill="background1"/>
            <w:tcMar>
              <w:left w:w="60" w:type="dxa"/>
              <w:right w:w="60" w:type="dxa"/>
            </w:tcMar>
            <w:vAlign w:val="center"/>
            <w:tcPrChange w:id="335" w:author="LaRoche, Dominic {DTIO~Tucson}" w:date="2014-11-13T12:57:00Z">
              <w:tcPr>
                <w:tcW w:w="1170" w:type="dxa"/>
                <w:gridSpan w:val="2"/>
                <w:tcBorders>
                  <w:left w:val="double" w:sz="4" w:space="0" w:color="auto"/>
                </w:tcBorders>
                <w:shd w:val="clear" w:color="auto" w:fill="FFFFFF" w:themeFill="background1"/>
                <w:tcMar>
                  <w:left w:w="60" w:type="dxa"/>
                  <w:right w:w="60" w:type="dxa"/>
                </w:tcMar>
                <w:vAlign w:val="center"/>
              </w:tcPr>
            </w:tcPrChange>
          </w:tcPr>
          <w:p w14:paraId="4BFE7E2F" w14:textId="77777777" w:rsidR="00E23F6A" w:rsidRPr="008F41A7" w:rsidRDefault="00E23F6A" w:rsidP="00E23F6A">
            <w:pPr>
              <w:adjustRightInd w:val="0"/>
              <w:jc w:val="right"/>
              <w:rPr>
                <w:rFonts w:ascii="Garamond" w:hAnsi="Garamond" w:cs="Times"/>
                <w:color w:val="000000"/>
                <w:sz w:val="22"/>
                <w:szCs w:val="22"/>
                <w:rPrChange w:id="336" w:author="LaRoche, Dominic {DTIO~Tucson}" w:date="2014-11-13T12:55:00Z">
                  <w:rPr>
                    <w:rFonts w:ascii="Garamond" w:hAnsi="Garamond" w:cs="Times"/>
                    <w:color w:val="000000"/>
                  </w:rPr>
                </w:rPrChange>
              </w:rPr>
            </w:pPr>
            <w:r w:rsidRPr="008F41A7">
              <w:rPr>
                <w:rFonts w:ascii="Garamond" w:hAnsi="Garamond" w:cs="Calibri"/>
                <w:color w:val="000000"/>
                <w:sz w:val="22"/>
                <w:szCs w:val="22"/>
                <w:rPrChange w:id="337" w:author="LaRoche, Dominic {DTIO~Tucson}" w:date="2014-11-13T12:55:00Z">
                  <w:rPr>
                    <w:rFonts w:ascii="Garamond" w:hAnsi="Garamond" w:cs="Calibri"/>
                    <w:color w:val="000000"/>
                  </w:rPr>
                </w:rPrChange>
              </w:rPr>
              <w:t>-0.08</w:t>
            </w:r>
          </w:p>
        </w:tc>
        <w:tc>
          <w:tcPr>
            <w:tcW w:w="720" w:type="dxa"/>
            <w:shd w:val="clear" w:color="auto" w:fill="FFFFFF" w:themeFill="background1"/>
            <w:tcMar>
              <w:left w:w="60" w:type="dxa"/>
              <w:right w:w="60" w:type="dxa"/>
            </w:tcMar>
            <w:vAlign w:val="center"/>
            <w:tcPrChange w:id="338" w:author="LaRoche, Dominic {DTIO~Tucson}" w:date="2014-11-13T12:57:00Z">
              <w:tcPr>
                <w:tcW w:w="720" w:type="dxa"/>
                <w:shd w:val="clear" w:color="auto" w:fill="FFFFFF" w:themeFill="background1"/>
                <w:tcMar>
                  <w:left w:w="60" w:type="dxa"/>
                  <w:right w:w="60" w:type="dxa"/>
                </w:tcMar>
                <w:vAlign w:val="center"/>
              </w:tcPr>
            </w:tcPrChange>
          </w:tcPr>
          <w:p w14:paraId="7D3BB34D" w14:textId="77777777" w:rsidR="00E23F6A" w:rsidRPr="008F41A7" w:rsidRDefault="00E23F6A" w:rsidP="00E23F6A">
            <w:pPr>
              <w:adjustRightInd w:val="0"/>
              <w:jc w:val="right"/>
              <w:rPr>
                <w:rFonts w:ascii="Garamond" w:hAnsi="Garamond" w:cs="Times"/>
                <w:color w:val="000000"/>
                <w:sz w:val="22"/>
                <w:szCs w:val="22"/>
                <w:rPrChange w:id="339" w:author="LaRoche, Dominic {DTIO~Tucson}" w:date="2014-11-13T12:55:00Z">
                  <w:rPr>
                    <w:rFonts w:ascii="Garamond" w:hAnsi="Garamond" w:cs="Times"/>
                    <w:color w:val="000000"/>
                  </w:rPr>
                </w:rPrChange>
              </w:rPr>
            </w:pPr>
            <w:r w:rsidRPr="008F41A7">
              <w:rPr>
                <w:rFonts w:ascii="Garamond" w:hAnsi="Garamond" w:cs="Calibri"/>
                <w:color w:val="000000"/>
                <w:sz w:val="22"/>
                <w:szCs w:val="22"/>
                <w:rPrChange w:id="340" w:author="LaRoche, Dominic {DTIO~Tucson}" w:date="2014-11-13T12:55:00Z">
                  <w:rPr>
                    <w:rFonts w:ascii="Garamond" w:hAnsi="Garamond" w:cs="Calibri"/>
                    <w:color w:val="000000"/>
                  </w:rPr>
                </w:rPrChange>
              </w:rPr>
              <w:t>1.98</w:t>
            </w:r>
          </w:p>
        </w:tc>
        <w:tc>
          <w:tcPr>
            <w:tcW w:w="1080" w:type="dxa"/>
            <w:shd w:val="clear" w:color="auto" w:fill="FFFFFF" w:themeFill="background1"/>
            <w:tcMar>
              <w:left w:w="60" w:type="dxa"/>
              <w:right w:w="60" w:type="dxa"/>
            </w:tcMar>
            <w:tcPrChange w:id="341" w:author="LaRoche, Dominic {DTIO~Tucson}" w:date="2014-11-13T12:57:00Z">
              <w:tcPr>
                <w:tcW w:w="1487" w:type="dxa"/>
                <w:shd w:val="clear" w:color="auto" w:fill="FFFFFF" w:themeFill="background1"/>
                <w:tcMar>
                  <w:left w:w="60" w:type="dxa"/>
                  <w:right w:w="60" w:type="dxa"/>
                </w:tcMar>
              </w:tcPr>
            </w:tcPrChange>
          </w:tcPr>
          <w:p w14:paraId="765A9631" w14:textId="77777777" w:rsidR="00E23F6A" w:rsidRPr="008F41A7" w:rsidRDefault="00E23F6A" w:rsidP="00E23F6A">
            <w:pPr>
              <w:adjustRightInd w:val="0"/>
              <w:jc w:val="right"/>
              <w:rPr>
                <w:rFonts w:ascii="Garamond" w:hAnsi="Garamond" w:cs="Times"/>
                <w:color w:val="000000"/>
                <w:sz w:val="22"/>
                <w:szCs w:val="22"/>
                <w:rPrChange w:id="342" w:author="LaRoche, Dominic {DTIO~Tucson}" w:date="2014-11-13T12:55:00Z">
                  <w:rPr>
                    <w:rFonts w:ascii="Garamond" w:hAnsi="Garamond" w:cs="Times"/>
                    <w:color w:val="000000"/>
                  </w:rPr>
                </w:rPrChange>
              </w:rPr>
            </w:pPr>
            <w:r w:rsidRPr="008F41A7">
              <w:rPr>
                <w:rFonts w:ascii="Garamond" w:hAnsi="Garamond"/>
                <w:sz w:val="22"/>
                <w:szCs w:val="22"/>
                <w:rPrChange w:id="343" w:author="LaRoche, Dominic {DTIO~Tucson}" w:date="2014-11-13T12:55:00Z">
                  <w:rPr>
                    <w:rFonts w:ascii="Garamond" w:hAnsi="Garamond"/>
                  </w:rPr>
                </w:rPrChange>
              </w:rPr>
              <w:t>-3.96</w:t>
            </w:r>
          </w:p>
        </w:tc>
        <w:tc>
          <w:tcPr>
            <w:tcW w:w="990" w:type="dxa"/>
            <w:tcBorders>
              <w:right w:val="double" w:sz="4" w:space="0" w:color="auto"/>
            </w:tcBorders>
            <w:shd w:val="clear" w:color="auto" w:fill="FFFFFF" w:themeFill="background1"/>
            <w:tcMar>
              <w:left w:w="58" w:type="dxa"/>
              <w:right w:w="58" w:type="dxa"/>
            </w:tcMar>
            <w:tcPrChange w:id="344" w:author="LaRoche, Dominic {DTIO~Tucson}" w:date="2014-11-13T12:57:00Z">
              <w:tcPr>
                <w:tcW w:w="583" w:type="dxa"/>
                <w:tcBorders>
                  <w:right w:val="double" w:sz="4" w:space="0" w:color="auto"/>
                </w:tcBorders>
                <w:shd w:val="clear" w:color="auto" w:fill="FFFFFF" w:themeFill="background1"/>
                <w:tcMar>
                  <w:left w:w="58" w:type="dxa"/>
                  <w:right w:w="58" w:type="dxa"/>
                </w:tcMar>
              </w:tcPr>
            </w:tcPrChange>
          </w:tcPr>
          <w:p w14:paraId="0C40D482" w14:textId="77777777" w:rsidR="00E23F6A" w:rsidRPr="008F41A7" w:rsidRDefault="00E23F6A" w:rsidP="00E23F6A">
            <w:pPr>
              <w:adjustRightInd w:val="0"/>
              <w:jc w:val="right"/>
              <w:rPr>
                <w:rFonts w:ascii="Garamond" w:hAnsi="Garamond"/>
                <w:sz w:val="22"/>
                <w:szCs w:val="22"/>
                <w:rPrChange w:id="345" w:author="LaRoche, Dominic {DTIO~Tucson}" w:date="2014-11-13T12:55:00Z">
                  <w:rPr>
                    <w:rFonts w:ascii="Garamond" w:hAnsi="Garamond"/>
                  </w:rPr>
                </w:rPrChange>
              </w:rPr>
            </w:pPr>
            <w:r w:rsidRPr="008F41A7">
              <w:rPr>
                <w:rFonts w:ascii="Garamond" w:hAnsi="Garamond"/>
                <w:sz w:val="22"/>
                <w:szCs w:val="22"/>
                <w:rPrChange w:id="346" w:author="LaRoche, Dominic {DTIO~Tucson}" w:date="2014-11-13T12:55:00Z">
                  <w:rPr>
                    <w:rFonts w:ascii="Garamond" w:hAnsi="Garamond"/>
                  </w:rPr>
                </w:rPrChange>
              </w:rPr>
              <w:t>3.80</w:t>
            </w:r>
          </w:p>
        </w:tc>
        <w:tc>
          <w:tcPr>
            <w:tcW w:w="1080" w:type="dxa"/>
            <w:tcBorders>
              <w:left w:val="double" w:sz="4" w:space="0" w:color="auto"/>
            </w:tcBorders>
            <w:shd w:val="clear" w:color="auto" w:fill="FFFFFF" w:themeFill="background1"/>
            <w:tcMar>
              <w:left w:w="58" w:type="dxa"/>
              <w:right w:w="58" w:type="dxa"/>
            </w:tcMar>
            <w:vAlign w:val="center"/>
            <w:tcPrChange w:id="347" w:author="LaRoche, Dominic {DTIO~Tucson}" w:date="2014-11-13T12:57:00Z">
              <w:tcPr>
                <w:tcW w:w="1681" w:type="dxa"/>
                <w:gridSpan w:val="2"/>
                <w:tcBorders>
                  <w:left w:val="double" w:sz="4" w:space="0" w:color="auto"/>
                </w:tcBorders>
                <w:shd w:val="clear" w:color="auto" w:fill="FFFFFF" w:themeFill="background1"/>
                <w:tcMar>
                  <w:left w:w="58" w:type="dxa"/>
                  <w:right w:w="58" w:type="dxa"/>
                </w:tcMar>
                <w:vAlign w:val="center"/>
              </w:tcPr>
            </w:tcPrChange>
          </w:tcPr>
          <w:p w14:paraId="2E2538B3" w14:textId="77777777" w:rsidR="00E23F6A" w:rsidRPr="008F41A7" w:rsidRDefault="00E23F6A" w:rsidP="00E23F6A">
            <w:pPr>
              <w:adjustRightInd w:val="0"/>
              <w:jc w:val="right"/>
              <w:rPr>
                <w:rFonts w:ascii="Garamond" w:hAnsi="Garamond"/>
                <w:sz w:val="22"/>
                <w:szCs w:val="22"/>
                <w:rPrChange w:id="348" w:author="LaRoche, Dominic {DTIO~Tucson}" w:date="2014-11-13T12:55:00Z">
                  <w:rPr>
                    <w:rFonts w:ascii="Garamond" w:hAnsi="Garamond"/>
                  </w:rPr>
                </w:rPrChange>
              </w:rPr>
            </w:pPr>
            <w:r w:rsidRPr="008F41A7">
              <w:rPr>
                <w:rFonts w:ascii="Garamond" w:hAnsi="Garamond" w:cs="Calibri"/>
                <w:color w:val="000000"/>
                <w:sz w:val="22"/>
                <w:szCs w:val="22"/>
                <w:rPrChange w:id="349" w:author="LaRoche, Dominic {DTIO~Tucson}" w:date="2014-11-13T12:55:00Z">
                  <w:rPr>
                    <w:rFonts w:ascii="Garamond" w:hAnsi="Garamond" w:cs="Calibri"/>
                    <w:color w:val="000000"/>
                  </w:rPr>
                </w:rPrChange>
              </w:rPr>
              <w:t>-0.35</w:t>
            </w:r>
          </w:p>
        </w:tc>
        <w:tc>
          <w:tcPr>
            <w:tcW w:w="720" w:type="dxa"/>
            <w:shd w:val="clear" w:color="auto" w:fill="FFFFFF" w:themeFill="background1"/>
            <w:tcMar>
              <w:left w:w="58" w:type="dxa"/>
              <w:right w:w="58" w:type="dxa"/>
            </w:tcMar>
            <w:vAlign w:val="center"/>
            <w:tcPrChange w:id="350" w:author="LaRoche, Dominic {DTIO~Tucson}" w:date="2014-11-13T12:57:00Z">
              <w:tcPr>
                <w:tcW w:w="622" w:type="dxa"/>
                <w:shd w:val="clear" w:color="auto" w:fill="FFFFFF" w:themeFill="background1"/>
                <w:tcMar>
                  <w:left w:w="58" w:type="dxa"/>
                  <w:right w:w="58" w:type="dxa"/>
                </w:tcMar>
                <w:vAlign w:val="center"/>
              </w:tcPr>
            </w:tcPrChange>
          </w:tcPr>
          <w:p w14:paraId="64FCEAB7" w14:textId="77777777" w:rsidR="00E23F6A" w:rsidRPr="008F41A7" w:rsidRDefault="00E23F6A" w:rsidP="00E23F6A">
            <w:pPr>
              <w:adjustRightInd w:val="0"/>
              <w:jc w:val="right"/>
              <w:rPr>
                <w:rFonts w:ascii="Garamond" w:hAnsi="Garamond"/>
                <w:sz w:val="22"/>
                <w:szCs w:val="22"/>
                <w:rPrChange w:id="351" w:author="LaRoche, Dominic {DTIO~Tucson}" w:date="2014-11-13T12:55:00Z">
                  <w:rPr>
                    <w:rFonts w:ascii="Garamond" w:hAnsi="Garamond"/>
                  </w:rPr>
                </w:rPrChange>
              </w:rPr>
            </w:pPr>
            <w:r w:rsidRPr="008F41A7">
              <w:rPr>
                <w:rFonts w:ascii="Garamond" w:hAnsi="Garamond" w:cs="Calibri"/>
                <w:color w:val="000000"/>
                <w:sz w:val="22"/>
                <w:szCs w:val="22"/>
                <w:rPrChange w:id="352" w:author="LaRoche, Dominic {DTIO~Tucson}" w:date="2014-11-13T12:55:00Z">
                  <w:rPr>
                    <w:rFonts w:ascii="Garamond" w:hAnsi="Garamond" w:cs="Calibri"/>
                    <w:color w:val="000000"/>
                  </w:rPr>
                </w:rPrChange>
              </w:rPr>
              <w:t>2.05</w:t>
            </w:r>
          </w:p>
        </w:tc>
        <w:tc>
          <w:tcPr>
            <w:tcW w:w="990" w:type="dxa"/>
            <w:shd w:val="clear" w:color="auto" w:fill="FFFFFF" w:themeFill="background1"/>
            <w:tcMar>
              <w:left w:w="58" w:type="dxa"/>
              <w:right w:w="58" w:type="dxa"/>
            </w:tcMar>
            <w:vAlign w:val="center"/>
            <w:tcPrChange w:id="353" w:author="LaRoche, Dominic {DTIO~Tucson}" w:date="2014-11-13T12:57:00Z">
              <w:tcPr>
                <w:tcW w:w="917" w:type="dxa"/>
                <w:shd w:val="clear" w:color="auto" w:fill="FFFFFF" w:themeFill="background1"/>
                <w:tcMar>
                  <w:left w:w="58" w:type="dxa"/>
                  <w:right w:w="58" w:type="dxa"/>
                </w:tcMar>
                <w:vAlign w:val="center"/>
              </w:tcPr>
            </w:tcPrChange>
          </w:tcPr>
          <w:p w14:paraId="55C55774" w14:textId="77777777" w:rsidR="00E23F6A" w:rsidRPr="008F41A7" w:rsidRDefault="00E23F6A" w:rsidP="00E23F6A">
            <w:pPr>
              <w:adjustRightInd w:val="0"/>
              <w:jc w:val="right"/>
              <w:rPr>
                <w:rFonts w:ascii="Garamond" w:hAnsi="Garamond"/>
                <w:sz w:val="22"/>
                <w:szCs w:val="22"/>
                <w:rPrChange w:id="354" w:author="LaRoche, Dominic {DTIO~Tucson}" w:date="2014-11-13T12:55:00Z">
                  <w:rPr>
                    <w:rFonts w:ascii="Garamond" w:hAnsi="Garamond"/>
                  </w:rPr>
                </w:rPrChange>
              </w:rPr>
            </w:pPr>
            <w:r w:rsidRPr="008F41A7">
              <w:rPr>
                <w:rFonts w:ascii="Garamond" w:hAnsi="Garamond" w:cs="Calibri"/>
                <w:color w:val="000000"/>
                <w:sz w:val="22"/>
                <w:szCs w:val="22"/>
                <w:rPrChange w:id="355" w:author="LaRoche, Dominic {DTIO~Tucson}" w:date="2014-11-13T12:55:00Z">
                  <w:rPr>
                    <w:rFonts w:ascii="Garamond" w:hAnsi="Garamond" w:cs="Calibri"/>
                    <w:color w:val="000000"/>
                  </w:rPr>
                </w:rPrChange>
              </w:rPr>
              <w:t>-4.37</w:t>
            </w:r>
          </w:p>
        </w:tc>
        <w:tc>
          <w:tcPr>
            <w:tcW w:w="1080" w:type="dxa"/>
            <w:shd w:val="clear" w:color="auto" w:fill="FFFFFF" w:themeFill="background1"/>
            <w:tcMar>
              <w:left w:w="58" w:type="dxa"/>
              <w:right w:w="58" w:type="dxa"/>
            </w:tcMar>
            <w:vAlign w:val="center"/>
            <w:tcPrChange w:id="356" w:author="LaRoche, Dominic {DTIO~Tucson}" w:date="2014-11-13T12:57:00Z">
              <w:tcPr>
                <w:tcW w:w="650" w:type="dxa"/>
                <w:shd w:val="clear" w:color="auto" w:fill="FFFFFF" w:themeFill="background1"/>
                <w:tcMar>
                  <w:left w:w="58" w:type="dxa"/>
                  <w:right w:w="58" w:type="dxa"/>
                </w:tcMar>
                <w:vAlign w:val="center"/>
              </w:tcPr>
            </w:tcPrChange>
          </w:tcPr>
          <w:p w14:paraId="0EB8E957" w14:textId="77777777" w:rsidR="00E23F6A" w:rsidRPr="008F41A7" w:rsidRDefault="00E23F6A" w:rsidP="00E23F6A">
            <w:pPr>
              <w:adjustRightInd w:val="0"/>
              <w:jc w:val="right"/>
              <w:rPr>
                <w:rFonts w:ascii="Garamond" w:hAnsi="Garamond"/>
                <w:sz w:val="22"/>
                <w:szCs w:val="22"/>
                <w:rPrChange w:id="357" w:author="LaRoche, Dominic {DTIO~Tucson}" w:date="2014-11-13T12:55:00Z">
                  <w:rPr>
                    <w:rFonts w:ascii="Garamond" w:hAnsi="Garamond"/>
                  </w:rPr>
                </w:rPrChange>
              </w:rPr>
            </w:pPr>
            <w:r w:rsidRPr="008F41A7">
              <w:rPr>
                <w:rFonts w:ascii="Garamond" w:hAnsi="Garamond" w:cs="Calibri"/>
                <w:color w:val="000000"/>
                <w:sz w:val="22"/>
                <w:szCs w:val="22"/>
                <w:rPrChange w:id="358" w:author="LaRoche, Dominic {DTIO~Tucson}" w:date="2014-11-13T12:55:00Z">
                  <w:rPr>
                    <w:rFonts w:ascii="Garamond" w:hAnsi="Garamond" w:cs="Calibri"/>
                    <w:color w:val="000000"/>
                  </w:rPr>
                </w:rPrChange>
              </w:rPr>
              <w:t>3.66</w:t>
            </w:r>
          </w:p>
        </w:tc>
      </w:tr>
      <w:tr w:rsidR="00F65321" w:rsidRPr="008F41A7" w14:paraId="2748E95C" w14:textId="77777777" w:rsidTr="00F65321">
        <w:tblPrEx>
          <w:tblPrExChange w:id="359" w:author="LaRoche, Dominic {DTIO~Tucson}" w:date="2014-11-13T12:57:00Z">
            <w:tblPrEx>
              <w:tblW w:w="9630" w:type="dxa"/>
            </w:tblPrEx>
          </w:tblPrExChange>
        </w:tblPrEx>
        <w:trPr>
          <w:cantSplit/>
          <w:trHeight w:val="183"/>
          <w:trPrChange w:id="360" w:author="LaRoche, Dominic {DTIO~Tucson}" w:date="2014-11-13T12:57:00Z">
            <w:trPr>
              <w:gridAfter w:val="0"/>
              <w:cantSplit/>
              <w:trHeight w:val="183"/>
            </w:trPr>
          </w:trPrChange>
        </w:trPr>
        <w:tc>
          <w:tcPr>
            <w:tcW w:w="1800" w:type="dxa"/>
            <w:tcBorders>
              <w:bottom w:val="single" w:sz="2" w:space="0" w:color="auto"/>
              <w:right w:val="double" w:sz="4" w:space="0" w:color="auto"/>
            </w:tcBorders>
            <w:shd w:val="clear" w:color="auto" w:fill="FFFFFF" w:themeFill="background1"/>
            <w:tcMar>
              <w:left w:w="60" w:type="dxa"/>
              <w:right w:w="60" w:type="dxa"/>
            </w:tcMar>
            <w:tcPrChange w:id="361" w:author="LaRoche, Dominic {DTIO~Tucson}" w:date="2014-11-13T12:57:00Z">
              <w:tcPr>
                <w:tcW w:w="1800" w:type="dxa"/>
                <w:tcBorders>
                  <w:bottom w:val="single" w:sz="2" w:space="0" w:color="auto"/>
                  <w:right w:val="double" w:sz="4" w:space="0" w:color="auto"/>
                </w:tcBorders>
                <w:shd w:val="clear" w:color="auto" w:fill="FFFFFF" w:themeFill="background1"/>
                <w:tcMar>
                  <w:left w:w="60" w:type="dxa"/>
                  <w:right w:w="60" w:type="dxa"/>
                </w:tcMar>
              </w:tcPr>
            </w:tcPrChange>
          </w:tcPr>
          <w:p w14:paraId="3154FE29" w14:textId="77777777" w:rsidR="00E23F6A" w:rsidRPr="008F41A7" w:rsidRDefault="00E23F6A" w:rsidP="00E23F6A">
            <w:pPr>
              <w:adjustRightInd w:val="0"/>
              <w:rPr>
                <w:rFonts w:ascii="Garamond" w:hAnsi="Garamond" w:cs="Times"/>
                <w:b/>
                <w:bCs/>
                <w:color w:val="000000"/>
                <w:sz w:val="22"/>
                <w:szCs w:val="22"/>
                <w:rPrChange w:id="362" w:author="LaRoche, Dominic {DTIO~Tucson}" w:date="2014-11-13T12:55:00Z">
                  <w:rPr>
                    <w:rFonts w:ascii="Garamond" w:hAnsi="Garamond" w:cs="Times"/>
                    <w:b/>
                    <w:bCs/>
                    <w:color w:val="000000"/>
                  </w:rPr>
                </w:rPrChange>
              </w:rPr>
            </w:pPr>
            <w:r w:rsidRPr="008F41A7">
              <w:rPr>
                <w:rFonts w:ascii="Garamond" w:hAnsi="Garamond"/>
                <w:b/>
                <w:sz w:val="22"/>
                <w:szCs w:val="22"/>
                <w:rPrChange w:id="363" w:author="LaRoche, Dominic {DTIO~Tucson}" w:date="2014-11-13T12:55:00Z">
                  <w:rPr>
                    <w:rFonts w:ascii="Garamond" w:hAnsi="Garamond"/>
                    <w:b/>
                  </w:rPr>
                </w:rPrChange>
              </w:rPr>
              <w:t>26 weeks</w:t>
            </w:r>
          </w:p>
        </w:tc>
        <w:tc>
          <w:tcPr>
            <w:tcW w:w="1170" w:type="dxa"/>
            <w:tcBorders>
              <w:left w:val="double" w:sz="4" w:space="0" w:color="auto"/>
              <w:bottom w:val="single" w:sz="2" w:space="0" w:color="auto"/>
            </w:tcBorders>
            <w:shd w:val="clear" w:color="auto" w:fill="FFFFFF" w:themeFill="background1"/>
            <w:tcMar>
              <w:left w:w="60" w:type="dxa"/>
              <w:right w:w="60" w:type="dxa"/>
            </w:tcMar>
            <w:vAlign w:val="center"/>
            <w:tcPrChange w:id="364" w:author="LaRoche, Dominic {DTIO~Tucson}" w:date="2014-11-13T12:57:00Z">
              <w:tcPr>
                <w:tcW w:w="1170" w:type="dxa"/>
                <w:gridSpan w:val="2"/>
                <w:tcBorders>
                  <w:left w:val="double" w:sz="4" w:space="0" w:color="auto"/>
                  <w:bottom w:val="single" w:sz="2" w:space="0" w:color="auto"/>
                </w:tcBorders>
                <w:shd w:val="clear" w:color="auto" w:fill="FFFFFF" w:themeFill="background1"/>
                <w:tcMar>
                  <w:left w:w="60" w:type="dxa"/>
                  <w:right w:w="60" w:type="dxa"/>
                </w:tcMar>
                <w:vAlign w:val="center"/>
              </w:tcPr>
            </w:tcPrChange>
          </w:tcPr>
          <w:p w14:paraId="24A7482F" w14:textId="77777777" w:rsidR="00E23F6A" w:rsidRPr="008F41A7" w:rsidRDefault="00E23F6A" w:rsidP="00E23F6A">
            <w:pPr>
              <w:adjustRightInd w:val="0"/>
              <w:jc w:val="right"/>
              <w:rPr>
                <w:rFonts w:ascii="Garamond" w:hAnsi="Garamond" w:cs="Times"/>
                <w:color w:val="000000"/>
                <w:sz w:val="22"/>
                <w:szCs w:val="22"/>
                <w:rPrChange w:id="365" w:author="LaRoche, Dominic {DTIO~Tucson}" w:date="2014-11-13T12:55:00Z">
                  <w:rPr>
                    <w:rFonts w:ascii="Garamond" w:hAnsi="Garamond" w:cs="Times"/>
                    <w:color w:val="000000"/>
                  </w:rPr>
                </w:rPrChange>
              </w:rPr>
            </w:pPr>
            <w:r w:rsidRPr="008F41A7">
              <w:rPr>
                <w:rFonts w:ascii="Garamond" w:hAnsi="Garamond" w:cs="Calibri"/>
                <w:color w:val="000000"/>
                <w:sz w:val="22"/>
                <w:szCs w:val="22"/>
                <w:rPrChange w:id="366" w:author="LaRoche, Dominic {DTIO~Tucson}" w:date="2014-11-13T12:55:00Z">
                  <w:rPr>
                    <w:rFonts w:ascii="Garamond" w:hAnsi="Garamond" w:cs="Calibri"/>
                    <w:color w:val="000000"/>
                  </w:rPr>
                </w:rPrChange>
              </w:rPr>
              <w:t>0.69</w:t>
            </w:r>
          </w:p>
        </w:tc>
        <w:tc>
          <w:tcPr>
            <w:tcW w:w="720" w:type="dxa"/>
            <w:tcBorders>
              <w:bottom w:val="single" w:sz="2" w:space="0" w:color="auto"/>
            </w:tcBorders>
            <w:shd w:val="clear" w:color="auto" w:fill="FFFFFF" w:themeFill="background1"/>
            <w:tcMar>
              <w:left w:w="60" w:type="dxa"/>
              <w:right w:w="60" w:type="dxa"/>
            </w:tcMar>
            <w:vAlign w:val="center"/>
            <w:tcPrChange w:id="367" w:author="LaRoche, Dominic {DTIO~Tucson}" w:date="2014-11-13T12:57:00Z">
              <w:tcPr>
                <w:tcW w:w="720" w:type="dxa"/>
                <w:tcBorders>
                  <w:bottom w:val="single" w:sz="2" w:space="0" w:color="auto"/>
                </w:tcBorders>
                <w:shd w:val="clear" w:color="auto" w:fill="FFFFFF" w:themeFill="background1"/>
                <w:tcMar>
                  <w:left w:w="60" w:type="dxa"/>
                  <w:right w:w="60" w:type="dxa"/>
                </w:tcMar>
                <w:vAlign w:val="center"/>
              </w:tcPr>
            </w:tcPrChange>
          </w:tcPr>
          <w:p w14:paraId="4088EC05" w14:textId="77777777" w:rsidR="00E23F6A" w:rsidRPr="008F41A7" w:rsidRDefault="00E23F6A" w:rsidP="00E23F6A">
            <w:pPr>
              <w:adjustRightInd w:val="0"/>
              <w:jc w:val="right"/>
              <w:rPr>
                <w:rFonts w:ascii="Garamond" w:hAnsi="Garamond" w:cs="Times"/>
                <w:color w:val="000000"/>
                <w:sz w:val="22"/>
                <w:szCs w:val="22"/>
                <w:rPrChange w:id="368" w:author="LaRoche, Dominic {DTIO~Tucson}" w:date="2014-11-13T12:55:00Z">
                  <w:rPr>
                    <w:rFonts w:ascii="Garamond" w:hAnsi="Garamond" w:cs="Times"/>
                    <w:color w:val="000000"/>
                  </w:rPr>
                </w:rPrChange>
              </w:rPr>
            </w:pPr>
            <w:r w:rsidRPr="008F41A7">
              <w:rPr>
                <w:rFonts w:ascii="Garamond" w:hAnsi="Garamond" w:cs="Calibri"/>
                <w:color w:val="000000"/>
                <w:sz w:val="22"/>
                <w:szCs w:val="22"/>
                <w:rPrChange w:id="369" w:author="LaRoche, Dominic {DTIO~Tucson}" w:date="2014-11-13T12:55:00Z">
                  <w:rPr>
                    <w:rFonts w:ascii="Garamond" w:hAnsi="Garamond" w:cs="Calibri"/>
                    <w:color w:val="000000"/>
                  </w:rPr>
                </w:rPrChange>
              </w:rPr>
              <w:t>2.32</w:t>
            </w:r>
          </w:p>
        </w:tc>
        <w:tc>
          <w:tcPr>
            <w:tcW w:w="1080" w:type="dxa"/>
            <w:tcBorders>
              <w:bottom w:val="single" w:sz="2" w:space="0" w:color="auto"/>
            </w:tcBorders>
            <w:shd w:val="clear" w:color="auto" w:fill="FFFFFF" w:themeFill="background1"/>
            <w:tcMar>
              <w:left w:w="60" w:type="dxa"/>
              <w:right w:w="60" w:type="dxa"/>
            </w:tcMar>
            <w:tcPrChange w:id="370" w:author="LaRoche, Dominic {DTIO~Tucson}" w:date="2014-11-13T12:57:00Z">
              <w:tcPr>
                <w:tcW w:w="1487" w:type="dxa"/>
                <w:tcBorders>
                  <w:bottom w:val="single" w:sz="2" w:space="0" w:color="auto"/>
                </w:tcBorders>
                <w:shd w:val="clear" w:color="auto" w:fill="FFFFFF" w:themeFill="background1"/>
                <w:tcMar>
                  <w:left w:w="60" w:type="dxa"/>
                  <w:right w:w="60" w:type="dxa"/>
                </w:tcMar>
              </w:tcPr>
            </w:tcPrChange>
          </w:tcPr>
          <w:p w14:paraId="5FD35774" w14:textId="77777777" w:rsidR="00E23F6A" w:rsidRPr="008F41A7" w:rsidRDefault="00E23F6A" w:rsidP="00E23F6A">
            <w:pPr>
              <w:adjustRightInd w:val="0"/>
              <w:jc w:val="right"/>
              <w:rPr>
                <w:rFonts w:ascii="Garamond" w:hAnsi="Garamond" w:cs="Times"/>
                <w:color w:val="000000"/>
                <w:sz w:val="22"/>
                <w:szCs w:val="22"/>
                <w:rPrChange w:id="371" w:author="LaRoche, Dominic {DTIO~Tucson}" w:date="2014-11-13T12:55:00Z">
                  <w:rPr>
                    <w:rFonts w:ascii="Garamond" w:hAnsi="Garamond" w:cs="Times"/>
                    <w:color w:val="000000"/>
                  </w:rPr>
                </w:rPrChange>
              </w:rPr>
            </w:pPr>
            <w:r w:rsidRPr="008F41A7">
              <w:rPr>
                <w:rFonts w:ascii="Garamond" w:hAnsi="Garamond"/>
                <w:sz w:val="22"/>
                <w:szCs w:val="22"/>
                <w:rPrChange w:id="372" w:author="LaRoche, Dominic {DTIO~Tucson}" w:date="2014-11-13T12:55:00Z">
                  <w:rPr>
                    <w:rFonts w:ascii="Garamond" w:hAnsi="Garamond"/>
                  </w:rPr>
                </w:rPrChange>
              </w:rPr>
              <w:t>-3.86</w:t>
            </w:r>
          </w:p>
        </w:tc>
        <w:tc>
          <w:tcPr>
            <w:tcW w:w="990" w:type="dxa"/>
            <w:tcBorders>
              <w:bottom w:val="single" w:sz="2" w:space="0" w:color="auto"/>
              <w:right w:val="double" w:sz="4" w:space="0" w:color="auto"/>
            </w:tcBorders>
            <w:shd w:val="clear" w:color="auto" w:fill="FFFFFF" w:themeFill="background1"/>
            <w:tcMar>
              <w:left w:w="58" w:type="dxa"/>
              <w:right w:w="58" w:type="dxa"/>
            </w:tcMar>
            <w:tcPrChange w:id="373" w:author="LaRoche, Dominic {DTIO~Tucson}" w:date="2014-11-13T12:57:00Z">
              <w:tcPr>
                <w:tcW w:w="583" w:type="dxa"/>
                <w:tcBorders>
                  <w:bottom w:val="single" w:sz="2" w:space="0" w:color="auto"/>
                  <w:right w:val="double" w:sz="4" w:space="0" w:color="auto"/>
                </w:tcBorders>
                <w:shd w:val="clear" w:color="auto" w:fill="FFFFFF" w:themeFill="background1"/>
                <w:tcMar>
                  <w:left w:w="58" w:type="dxa"/>
                  <w:right w:w="58" w:type="dxa"/>
                </w:tcMar>
              </w:tcPr>
            </w:tcPrChange>
          </w:tcPr>
          <w:p w14:paraId="49CEDC99" w14:textId="77777777" w:rsidR="00E23F6A" w:rsidRPr="008F41A7" w:rsidRDefault="00E23F6A" w:rsidP="00E23F6A">
            <w:pPr>
              <w:adjustRightInd w:val="0"/>
              <w:jc w:val="right"/>
              <w:rPr>
                <w:rFonts w:ascii="Garamond" w:hAnsi="Garamond"/>
                <w:sz w:val="22"/>
                <w:szCs w:val="22"/>
                <w:rPrChange w:id="374" w:author="LaRoche, Dominic {DTIO~Tucson}" w:date="2014-11-13T12:55:00Z">
                  <w:rPr>
                    <w:rFonts w:ascii="Garamond" w:hAnsi="Garamond"/>
                  </w:rPr>
                </w:rPrChange>
              </w:rPr>
            </w:pPr>
            <w:r w:rsidRPr="008F41A7">
              <w:rPr>
                <w:rFonts w:ascii="Garamond" w:hAnsi="Garamond"/>
                <w:sz w:val="22"/>
                <w:szCs w:val="22"/>
                <w:rPrChange w:id="375" w:author="LaRoche, Dominic {DTIO~Tucson}" w:date="2014-11-13T12:55:00Z">
                  <w:rPr>
                    <w:rFonts w:ascii="Garamond" w:hAnsi="Garamond"/>
                  </w:rPr>
                </w:rPrChange>
              </w:rPr>
              <w:t>5.24</w:t>
            </w:r>
          </w:p>
        </w:tc>
        <w:tc>
          <w:tcPr>
            <w:tcW w:w="1080" w:type="dxa"/>
            <w:tcBorders>
              <w:left w:val="double" w:sz="4" w:space="0" w:color="auto"/>
              <w:bottom w:val="single" w:sz="2" w:space="0" w:color="auto"/>
            </w:tcBorders>
            <w:shd w:val="clear" w:color="auto" w:fill="FFFFFF" w:themeFill="background1"/>
            <w:tcMar>
              <w:left w:w="58" w:type="dxa"/>
              <w:right w:w="58" w:type="dxa"/>
            </w:tcMar>
            <w:vAlign w:val="center"/>
            <w:tcPrChange w:id="376" w:author="LaRoche, Dominic {DTIO~Tucson}" w:date="2014-11-13T12:57:00Z">
              <w:tcPr>
                <w:tcW w:w="1681" w:type="dxa"/>
                <w:gridSpan w:val="2"/>
                <w:tcBorders>
                  <w:left w:val="double" w:sz="4" w:space="0" w:color="auto"/>
                  <w:bottom w:val="single" w:sz="2" w:space="0" w:color="auto"/>
                </w:tcBorders>
                <w:shd w:val="clear" w:color="auto" w:fill="FFFFFF" w:themeFill="background1"/>
                <w:tcMar>
                  <w:left w:w="58" w:type="dxa"/>
                  <w:right w:w="58" w:type="dxa"/>
                </w:tcMar>
                <w:vAlign w:val="center"/>
              </w:tcPr>
            </w:tcPrChange>
          </w:tcPr>
          <w:p w14:paraId="1FF1C329" w14:textId="77777777" w:rsidR="00E23F6A" w:rsidRPr="008F41A7" w:rsidRDefault="00E23F6A" w:rsidP="00E23F6A">
            <w:pPr>
              <w:adjustRightInd w:val="0"/>
              <w:jc w:val="right"/>
              <w:rPr>
                <w:rFonts w:ascii="Garamond" w:hAnsi="Garamond"/>
                <w:sz w:val="22"/>
                <w:szCs w:val="22"/>
                <w:rPrChange w:id="377" w:author="LaRoche, Dominic {DTIO~Tucson}" w:date="2014-11-13T12:55:00Z">
                  <w:rPr>
                    <w:rFonts w:ascii="Garamond" w:hAnsi="Garamond"/>
                  </w:rPr>
                </w:rPrChange>
              </w:rPr>
            </w:pPr>
            <w:r w:rsidRPr="008F41A7">
              <w:rPr>
                <w:rFonts w:ascii="Garamond" w:hAnsi="Garamond" w:cs="Calibri"/>
                <w:color w:val="000000"/>
                <w:sz w:val="22"/>
                <w:szCs w:val="22"/>
                <w:rPrChange w:id="378" w:author="LaRoche, Dominic {DTIO~Tucson}" w:date="2014-11-13T12:55:00Z">
                  <w:rPr>
                    <w:rFonts w:ascii="Garamond" w:hAnsi="Garamond" w:cs="Calibri"/>
                    <w:color w:val="000000"/>
                  </w:rPr>
                </w:rPrChange>
              </w:rPr>
              <w:t>2.56</w:t>
            </w:r>
          </w:p>
        </w:tc>
        <w:tc>
          <w:tcPr>
            <w:tcW w:w="720" w:type="dxa"/>
            <w:tcBorders>
              <w:bottom w:val="single" w:sz="2" w:space="0" w:color="auto"/>
            </w:tcBorders>
            <w:shd w:val="clear" w:color="auto" w:fill="FFFFFF" w:themeFill="background1"/>
            <w:tcMar>
              <w:left w:w="58" w:type="dxa"/>
              <w:right w:w="58" w:type="dxa"/>
            </w:tcMar>
            <w:vAlign w:val="center"/>
            <w:tcPrChange w:id="379" w:author="LaRoche, Dominic {DTIO~Tucson}" w:date="2014-11-13T12:57:00Z">
              <w:tcPr>
                <w:tcW w:w="622" w:type="dxa"/>
                <w:tcBorders>
                  <w:bottom w:val="single" w:sz="2" w:space="0" w:color="auto"/>
                </w:tcBorders>
                <w:shd w:val="clear" w:color="auto" w:fill="FFFFFF" w:themeFill="background1"/>
                <w:tcMar>
                  <w:left w:w="58" w:type="dxa"/>
                  <w:right w:w="58" w:type="dxa"/>
                </w:tcMar>
                <w:vAlign w:val="center"/>
              </w:tcPr>
            </w:tcPrChange>
          </w:tcPr>
          <w:p w14:paraId="18D8ACC0" w14:textId="77777777" w:rsidR="00E23F6A" w:rsidRPr="008F41A7" w:rsidRDefault="00E23F6A" w:rsidP="00E23F6A">
            <w:pPr>
              <w:adjustRightInd w:val="0"/>
              <w:jc w:val="right"/>
              <w:rPr>
                <w:rFonts w:ascii="Garamond" w:hAnsi="Garamond"/>
                <w:sz w:val="22"/>
                <w:szCs w:val="22"/>
                <w:rPrChange w:id="380" w:author="LaRoche, Dominic {DTIO~Tucson}" w:date="2014-11-13T12:55:00Z">
                  <w:rPr>
                    <w:rFonts w:ascii="Garamond" w:hAnsi="Garamond"/>
                  </w:rPr>
                </w:rPrChange>
              </w:rPr>
            </w:pPr>
            <w:r w:rsidRPr="008F41A7">
              <w:rPr>
                <w:rFonts w:ascii="Garamond" w:hAnsi="Garamond" w:cs="Calibri"/>
                <w:color w:val="000000"/>
                <w:sz w:val="22"/>
                <w:szCs w:val="22"/>
                <w:rPrChange w:id="381" w:author="LaRoche, Dominic {DTIO~Tucson}" w:date="2014-11-13T12:55:00Z">
                  <w:rPr>
                    <w:rFonts w:ascii="Garamond" w:hAnsi="Garamond" w:cs="Calibri"/>
                    <w:color w:val="000000"/>
                  </w:rPr>
                </w:rPrChange>
              </w:rPr>
              <w:t>2.46</w:t>
            </w:r>
          </w:p>
        </w:tc>
        <w:tc>
          <w:tcPr>
            <w:tcW w:w="990" w:type="dxa"/>
            <w:tcBorders>
              <w:bottom w:val="single" w:sz="2" w:space="0" w:color="auto"/>
            </w:tcBorders>
            <w:shd w:val="clear" w:color="auto" w:fill="FFFFFF" w:themeFill="background1"/>
            <w:tcMar>
              <w:left w:w="58" w:type="dxa"/>
              <w:right w:w="58" w:type="dxa"/>
            </w:tcMar>
            <w:vAlign w:val="center"/>
            <w:tcPrChange w:id="382" w:author="LaRoche, Dominic {DTIO~Tucson}" w:date="2014-11-13T12:57:00Z">
              <w:tcPr>
                <w:tcW w:w="917" w:type="dxa"/>
                <w:tcBorders>
                  <w:bottom w:val="single" w:sz="2" w:space="0" w:color="auto"/>
                </w:tcBorders>
                <w:shd w:val="clear" w:color="auto" w:fill="FFFFFF" w:themeFill="background1"/>
                <w:tcMar>
                  <w:left w:w="58" w:type="dxa"/>
                  <w:right w:w="58" w:type="dxa"/>
                </w:tcMar>
                <w:vAlign w:val="center"/>
              </w:tcPr>
            </w:tcPrChange>
          </w:tcPr>
          <w:p w14:paraId="4B6805B6" w14:textId="77777777" w:rsidR="00E23F6A" w:rsidRPr="008F41A7" w:rsidRDefault="00E23F6A" w:rsidP="00E23F6A">
            <w:pPr>
              <w:adjustRightInd w:val="0"/>
              <w:jc w:val="right"/>
              <w:rPr>
                <w:rFonts w:ascii="Garamond" w:hAnsi="Garamond"/>
                <w:sz w:val="22"/>
                <w:szCs w:val="22"/>
                <w:rPrChange w:id="383" w:author="LaRoche, Dominic {DTIO~Tucson}" w:date="2014-11-13T12:55:00Z">
                  <w:rPr>
                    <w:rFonts w:ascii="Garamond" w:hAnsi="Garamond"/>
                  </w:rPr>
                </w:rPrChange>
              </w:rPr>
            </w:pPr>
            <w:r w:rsidRPr="008F41A7">
              <w:rPr>
                <w:rFonts w:ascii="Garamond" w:hAnsi="Garamond" w:cs="Calibri"/>
                <w:color w:val="000000"/>
                <w:sz w:val="22"/>
                <w:szCs w:val="22"/>
                <w:rPrChange w:id="384" w:author="LaRoche, Dominic {DTIO~Tucson}" w:date="2014-11-13T12:55:00Z">
                  <w:rPr>
                    <w:rFonts w:ascii="Garamond" w:hAnsi="Garamond" w:cs="Calibri"/>
                    <w:color w:val="000000"/>
                  </w:rPr>
                </w:rPrChange>
              </w:rPr>
              <w:t>-2.26</w:t>
            </w:r>
          </w:p>
        </w:tc>
        <w:tc>
          <w:tcPr>
            <w:tcW w:w="1080" w:type="dxa"/>
            <w:tcBorders>
              <w:bottom w:val="single" w:sz="2" w:space="0" w:color="auto"/>
            </w:tcBorders>
            <w:shd w:val="clear" w:color="auto" w:fill="FFFFFF" w:themeFill="background1"/>
            <w:tcMar>
              <w:left w:w="58" w:type="dxa"/>
              <w:right w:w="58" w:type="dxa"/>
            </w:tcMar>
            <w:vAlign w:val="center"/>
            <w:tcPrChange w:id="385" w:author="LaRoche, Dominic {DTIO~Tucson}" w:date="2014-11-13T12:57:00Z">
              <w:tcPr>
                <w:tcW w:w="650" w:type="dxa"/>
                <w:tcBorders>
                  <w:bottom w:val="single" w:sz="2" w:space="0" w:color="auto"/>
                </w:tcBorders>
                <w:shd w:val="clear" w:color="auto" w:fill="FFFFFF" w:themeFill="background1"/>
                <w:tcMar>
                  <w:left w:w="58" w:type="dxa"/>
                  <w:right w:w="58" w:type="dxa"/>
                </w:tcMar>
                <w:vAlign w:val="center"/>
              </w:tcPr>
            </w:tcPrChange>
          </w:tcPr>
          <w:p w14:paraId="70AFE74A" w14:textId="77777777" w:rsidR="00E23F6A" w:rsidRPr="008F41A7" w:rsidRDefault="00E23F6A" w:rsidP="00E23F6A">
            <w:pPr>
              <w:adjustRightInd w:val="0"/>
              <w:jc w:val="right"/>
              <w:rPr>
                <w:rFonts w:ascii="Garamond" w:hAnsi="Garamond"/>
                <w:sz w:val="22"/>
                <w:szCs w:val="22"/>
                <w:rPrChange w:id="386" w:author="LaRoche, Dominic {DTIO~Tucson}" w:date="2014-11-13T12:55:00Z">
                  <w:rPr>
                    <w:rFonts w:ascii="Garamond" w:hAnsi="Garamond"/>
                  </w:rPr>
                </w:rPrChange>
              </w:rPr>
            </w:pPr>
            <w:r w:rsidRPr="008F41A7">
              <w:rPr>
                <w:rFonts w:ascii="Garamond" w:hAnsi="Garamond" w:cs="Calibri"/>
                <w:color w:val="000000"/>
                <w:sz w:val="22"/>
                <w:szCs w:val="22"/>
                <w:rPrChange w:id="387" w:author="LaRoche, Dominic {DTIO~Tucson}" w:date="2014-11-13T12:55:00Z">
                  <w:rPr>
                    <w:rFonts w:ascii="Garamond" w:hAnsi="Garamond" w:cs="Calibri"/>
                    <w:color w:val="000000"/>
                  </w:rPr>
                </w:rPrChange>
              </w:rPr>
              <w:t>7.38</w:t>
            </w:r>
          </w:p>
        </w:tc>
      </w:tr>
      <w:tr w:rsidR="00F65321" w:rsidRPr="008F41A7" w14:paraId="594B184F" w14:textId="77777777" w:rsidTr="00F65321">
        <w:tblPrEx>
          <w:tblPrExChange w:id="388" w:author="LaRoche, Dominic {DTIO~Tucson}" w:date="2014-11-13T12:57:00Z">
            <w:tblPrEx>
              <w:tblW w:w="9630" w:type="dxa"/>
            </w:tblPrEx>
          </w:tblPrExChange>
        </w:tblPrEx>
        <w:trPr>
          <w:cantSplit/>
          <w:trHeight w:val="106"/>
          <w:trPrChange w:id="389" w:author="LaRoche, Dominic {DTIO~Tucson}" w:date="2014-11-13T12:57:00Z">
            <w:trPr>
              <w:gridAfter w:val="0"/>
              <w:cantSplit/>
              <w:trHeight w:val="106"/>
            </w:trPr>
          </w:trPrChange>
        </w:trPr>
        <w:tc>
          <w:tcPr>
            <w:tcW w:w="1800" w:type="dxa"/>
            <w:tcBorders>
              <w:top w:val="single" w:sz="2" w:space="0" w:color="auto"/>
              <w:bottom w:val="single" w:sz="2" w:space="0" w:color="auto"/>
              <w:right w:val="double" w:sz="4" w:space="0" w:color="auto"/>
            </w:tcBorders>
            <w:shd w:val="clear" w:color="auto" w:fill="FFFFFF" w:themeFill="background1"/>
            <w:tcMar>
              <w:left w:w="60" w:type="dxa"/>
              <w:right w:w="60" w:type="dxa"/>
            </w:tcMar>
            <w:tcPrChange w:id="390" w:author="LaRoche, Dominic {DTIO~Tucson}" w:date="2014-11-13T12:57:00Z">
              <w:tcPr>
                <w:tcW w:w="1800" w:type="dxa"/>
                <w:tcBorders>
                  <w:top w:val="single" w:sz="2" w:space="0" w:color="auto"/>
                  <w:bottom w:val="single" w:sz="2" w:space="0" w:color="auto"/>
                  <w:right w:val="double" w:sz="4" w:space="0" w:color="auto"/>
                </w:tcBorders>
                <w:shd w:val="clear" w:color="auto" w:fill="FFFFFF" w:themeFill="background1"/>
                <w:tcMar>
                  <w:left w:w="60" w:type="dxa"/>
                  <w:right w:w="60" w:type="dxa"/>
                </w:tcMar>
              </w:tcPr>
            </w:tcPrChange>
          </w:tcPr>
          <w:p w14:paraId="332D426B" w14:textId="5E6DBBA7" w:rsidR="00E23F6A" w:rsidRPr="008F41A7" w:rsidRDefault="00E23F6A" w:rsidP="00800B57">
            <w:pPr>
              <w:keepNext/>
              <w:adjustRightInd w:val="0"/>
              <w:rPr>
                <w:rFonts w:ascii="Garamond" w:hAnsi="Garamond" w:cs="Times"/>
                <w:b/>
                <w:bCs/>
                <w:color w:val="000000"/>
                <w:sz w:val="22"/>
                <w:szCs w:val="22"/>
                <w:rPrChange w:id="391" w:author="LaRoche, Dominic {DTIO~Tucson}" w:date="2014-11-13T12:55:00Z">
                  <w:rPr>
                    <w:rFonts w:ascii="Garamond" w:hAnsi="Garamond" w:cs="Times"/>
                    <w:b/>
                    <w:bCs/>
                    <w:color w:val="000000"/>
                  </w:rPr>
                </w:rPrChange>
              </w:rPr>
            </w:pPr>
            <w:r w:rsidRPr="008F41A7">
              <w:rPr>
                <w:rFonts w:ascii="Garamond" w:hAnsi="Garamond"/>
                <w:b/>
                <w:sz w:val="22"/>
                <w:szCs w:val="22"/>
                <w:rPrChange w:id="392" w:author="LaRoche, Dominic {DTIO~Tucson}" w:date="2014-11-13T12:55:00Z">
                  <w:rPr>
                    <w:rFonts w:ascii="Garamond" w:hAnsi="Garamond"/>
                    <w:b/>
                  </w:rPr>
                </w:rPrChange>
              </w:rPr>
              <w:t xml:space="preserve">post-baseline </w:t>
            </w:r>
            <w:proofErr w:type="spellStart"/>
            <w:r w:rsidRPr="008F41A7">
              <w:rPr>
                <w:rFonts w:ascii="Garamond" w:hAnsi="Garamond"/>
                <w:b/>
                <w:sz w:val="22"/>
                <w:szCs w:val="22"/>
                <w:rPrChange w:id="393" w:author="LaRoche, Dominic {DTIO~Tucson}" w:date="2014-11-13T12:55:00Z">
                  <w:rPr>
                    <w:rFonts w:ascii="Garamond" w:hAnsi="Garamond"/>
                    <w:b/>
                  </w:rPr>
                </w:rPrChange>
              </w:rPr>
              <w:t>av</w:t>
            </w:r>
            <w:r w:rsidR="00800B57" w:rsidRPr="008F41A7">
              <w:rPr>
                <w:rFonts w:ascii="Garamond" w:hAnsi="Garamond"/>
                <w:b/>
                <w:sz w:val="22"/>
                <w:szCs w:val="22"/>
                <w:rPrChange w:id="394" w:author="LaRoche, Dominic {DTIO~Tucson}" w:date="2014-11-13T12:55:00Z">
                  <w:rPr>
                    <w:rFonts w:ascii="Garamond" w:hAnsi="Garamond"/>
                    <w:b/>
                  </w:rPr>
                </w:rPrChange>
              </w:rPr>
              <w:t>g</w:t>
            </w:r>
            <w:proofErr w:type="spellEnd"/>
          </w:p>
        </w:tc>
        <w:tc>
          <w:tcPr>
            <w:tcW w:w="1170" w:type="dxa"/>
            <w:tcBorders>
              <w:top w:val="single" w:sz="2" w:space="0" w:color="auto"/>
              <w:left w:val="double" w:sz="4" w:space="0" w:color="auto"/>
              <w:bottom w:val="single" w:sz="2" w:space="0" w:color="auto"/>
            </w:tcBorders>
            <w:shd w:val="clear" w:color="auto" w:fill="FFFFFF" w:themeFill="background1"/>
            <w:tcMar>
              <w:left w:w="60" w:type="dxa"/>
              <w:right w:w="60" w:type="dxa"/>
            </w:tcMar>
            <w:tcPrChange w:id="395" w:author="LaRoche, Dominic {DTIO~Tucson}" w:date="2014-11-13T12:57:00Z">
              <w:tcPr>
                <w:tcW w:w="1170" w:type="dxa"/>
                <w:gridSpan w:val="2"/>
                <w:tcBorders>
                  <w:top w:val="single" w:sz="2" w:space="0" w:color="auto"/>
                  <w:left w:val="double" w:sz="4" w:space="0" w:color="auto"/>
                  <w:bottom w:val="single" w:sz="2" w:space="0" w:color="auto"/>
                </w:tcBorders>
                <w:shd w:val="clear" w:color="auto" w:fill="FFFFFF" w:themeFill="background1"/>
                <w:tcMar>
                  <w:left w:w="60" w:type="dxa"/>
                  <w:right w:w="60" w:type="dxa"/>
                </w:tcMar>
              </w:tcPr>
            </w:tcPrChange>
          </w:tcPr>
          <w:p w14:paraId="6A59CE19" w14:textId="77777777" w:rsidR="00E23F6A" w:rsidRPr="008F41A7" w:rsidRDefault="00E23F6A" w:rsidP="00E23F6A">
            <w:pPr>
              <w:keepNext/>
              <w:adjustRightInd w:val="0"/>
              <w:jc w:val="right"/>
              <w:rPr>
                <w:rFonts w:ascii="Garamond" w:hAnsi="Garamond" w:cs="Times"/>
                <w:color w:val="000000"/>
                <w:sz w:val="22"/>
                <w:szCs w:val="22"/>
                <w:rPrChange w:id="396" w:author="LaRoche, Dominic {DTIO~Tucson}" w:date="2014-11-13T12:55:00Z">
                  <w:rPr>
                    <w:rFonts w:ascii="Garamond" w:hAnsi="Garamond" w:cs="Times"/>
                    <w:color w:val="000000"/>
                  </w:rPr>
                </w:rPrChange>
              </w:rPr>
            </w:pPr>
            <w:r w:rsidRPr="008F41A7">
              <w:rPr>
                <w:rFonts w:ascii="Garamond" w:hAnsi="Garamond"/>
                <w:sz w:val="22"/>
                <w:szCs w:val="22"/>
                <w:rPrChange w:id="397" w:author="LaRoche, Dominic {DTIO~Tucson}" w:date="2014-11-13T12:55:00Z">
                  <w:rPr>
                    <w:rFonts w:ascii="Garamond" w:hAnsi="Garamond"/>
                  </w:rPr>
                </w:rPrChange>
              </w:rPr>
              <w:t>0.95</w:t>
            </w:r>
          </w:p>
        </w:tc>
        <w:tc>
          <w:tcPr>
            <w:tcW w:w="720" w:type="dxa"/>
            <w:tcBorders>
              <w:top w:val="single" w:sz="2" w:space="0" w:color="auto"/>
              <w:bottom w:val="single" w:sz="2" w:space="0" w:color="auto"/>
            </w:tcBorders>
            <w:shd w:val="clear" w:color="auto" w:fill="FFFFFF" w:themeFill="background1"/>
            <w:tcMar>
              <w:left w:w="60" w:type="dxa"/>
              <w:right w:w="60" w:type="dxa"/>
            </w:tcMar>
            <w:tcPrChange w:id="398" w:author="LaRoche, Dominic {DTIO~Tucson}" w:date="2014-11-13T12:57:00Z">
              <w:tcPr>
                <w:tcW w:w="720" w:type="dxa"/>
                <w:tcBorders>
                  <w:top w:val="single" w:sz="2" w:space="0" w:color="auto"/>
                  <w:bottom w:val="single" w:sz="2" w:space="0" w:color="auto"/>
                </w:tcBorders>
                <w:shd w:val="clear" w:color="auto" w:fill="FFFFFF" w:themeFill="background1"/>
                <w:tcMar>
                  <w:left w:w="60" w:type="dxa"/>
                  <w:right w:w="60" w:type="dxa"/>
                </w:tcMar>
              </w:tcPr>
            </w:tcPrChange>
          </w:tcPr>
          <w:p w14:paraId="12447D03" w14:textId="77777777" w:rsidR="00E23F6A" w:rsidRPr="008F41A7" w:rsidRDefault="00E23F6A" w:rsidP="00E23F6A">
            <w:pPr>
              <w:keepNext/>
              <w:adjustRightInd w:val="0"/>
              <w:jc w:val="right"/>
              <w:rPr>
                <w:rFonts w:ascii="Garamond" w:hAnsi="Garamond" w:cs="Times"/>
                <w:color w:val="000000"/>
                <w:sz w:val="22"/>
                <w:szCs w:val="22"/>
                <w:rPrChange w:id="399" w:author="LaRoche, Dominic {DTIO~Tucson}" w:date="2014-11-13T12:55:00Z">
                  <w:rPr>
                    <w:rFonts w:ascii="Garamond" w:hAnsi="Garamond" w:cs="Times"/>
                    <w:color w:val="000000"/>
                  </w:rPr>
                </w:rPrChange>
              </w:rPr>
            </w:pPr>
            <w:r w:rsidRPr="008F41A7">
              <w:rPr>
                <w:rFonts w:ascii="Garamond" w:hAnsi="Garamond"/>
                <w:sz w:val="22"/>
                <w:szCs w:val="22"/>
                <w:rPrChange w:id="400" w:author="LaRoche, Dominic {DTIO~Tucson}" w:date="2014-11-13T12:55:00Z">
                  <w:rPr>
                    <w:rFonts w:ascii="Garamond" w:hAnsi="Garamond"/>
                  </w:rPr>
                </w:rPrChange>
              </w:rPr>
              <w:t>1.52</w:t>
            </w:r>
          </w:p>
        </w:tc>
        <w:tc>
          <w:tcPr>
            <w:tcW w:w="1080" w:type="dxa"/>
            <w:tcBorders>
              <w:top w:val="single" w:sz="2" w:space="0" w:color="auto"/>
              <w:bottom w:val="single" w:sz="2" w:space="0" w:color="auto"/>
            </w:tcBorders>
            <w:shd w:val="clear" w:color="auto" w:fill="FFFFFF" w:themeFill="background1"/>
            <w:tcMar>
              <w:left w:w="60" w:type="dxa"/>
              <w:right w:w="60" w:type="dxa"/>
            </w:tcMar>
            <w:tcPrChange w:id="401" w:author="LaRoche, Dominic {DTIO~Tucson}" w:date="2014-11-13T12:57:00Z">
              <w:tcPr>
                <w:tcW w:w="1487" w:type="dxa"/>
                <w:tcBorders>
                  <w:top w:val="single" w:sz="2" w:space="0" w:color="auto"/>
                  <w:bottom w:val="single" w:sz="2" w:space="0" w:color="auto"/>
                </w:tcBorders>
                <w:shd w:val="clear" w:color="auto" w:fill="FFFFFF" w:themeFill="background1"/>
                <w:tcMar>
                  <w:left w:w="60" w:type="dxa"/>
                  <w:right w:w="60" w:type="dxa"/>
                </w:tcMar>
              </w:tcPr>
            </w:tcPrChange>
          </w:tcPr>
          <w:p w14:paraId="687C8D17" w14:textId="77777777" w:rsidR="00E23F6A" w:rsidRPr="008F41A7" w:rsidRDefault="00E23F6A" w:rsidP="00E23F6A">
            <w:pPr>
              <w:keepNext/>
              <w:adjustRightInd w:val="0"/>
              <w:jc w:val="right"/>
              <w:rPr>
                <w:rFonts w:ascii="Garamond" w:hAnsi="Garamond" w:cs="Times"/>
                <w:color w:val="000000"/>
                <w:sz w:val="22"/>
                <w:szCs w:val="22"/>
                <w:rPrChange w:id="402" w:author="LaRoche, Dominic {DTIO~Tucson}" w:date="2014-11-13T12:55:00Z">
                  <w:rPr>
                    <w:rFonts w:ascii="Garamond" w:hAnsi="Garamond" w:cs="Times"/>
                    <w:color w:val="000000"/>
                  </w:rPr>
                </w:rPrChange>
              </w:rPr>
            </w:pPr>
            <w:r w:rsidRPr="008F41A7">
              <w:rPr>
                <w:rFonts w:ascii="Garamond" w:hAnsi="Garamond"/>
                <w:sz w:val="22"/>
                <w:szCs w:val="22"/>
                <w:rPrChange w:id="403" w:author="LaRoche, Dominic {DTIO~Tucson}" w:date="2014-11-13T12:55:00Z">
                  <w:rPr>
                    <w:rFonts w:ascii="Garamond" w:hAnsi="Garamond"/>
                  </w:rPr>
                </w:rPrChange>
              </w:rPr>
              <w:t>-2.04</w:t>
            </w:r>
          </w:p>
        </w:tc>
        <w:tc>
          <w:tcPr>
            <w:tcW w:w="990" w:type="dxa"/>
            <w:tcBorders>
              <w:top w:val="single" w:sz="2" w:space="0" w:color="auto"/>
              <w:bottom w:val="single" w:sz="2" w:space="0" w:color="auto"/>
              <w:right w:val="double" w:sz="4" w:space="0" w:color="auto"/>
            </w:tcBorders>
            <w:shd w:val="clear" w:color="auto" w:fill="FFFFFF" w:themeFill="background1"/>
            <w:tcMar>
              <w:left w:w="58" w:type="dxa"/>
              <w:right w:w="58" w:type="dxa"/>
            </w:tcMar>
            <w:tcPrChange w:id="404" w:author="LaRoche, Dominic {DTIO~Tucson}" w:date="2014-11-13T12:57:00Z">
              <w:tcPr>
                <w:tcW w:w="583" w:type="dxa"/>
                <w:tcBorders>
                  <w:top w:val="single" w:sz="2" w:space="0" w:color="auto"/>
                  <w:bottom w:val="single" w:sz="2" w:space="0" w:color="auto"/>
                  <w:right w:val="double" w:sz="4" w:space="0" w:color="auto"/>
                </w:tcBorders>
                <w:shd w:val="clear" w:color="auto" w:fill="FFFFFF" w:themeFill="background1"/>
                <w:tcMar>
                  <w:left w:w="58" w:type="dxa"/>
                  <w:right w:w="58" w:type="dxa"/>
                </w:tcMar>
              </w:tcPr>
            </w:tcPrChange>
          </w:tcPr>
          <w:p w14:paraId="0D3DA39E" w14:textId="77777777" w:rsidR="00E23F6A" w:rsidRPr="008F41A7" w:rsidRDefault="00E23F6A" w:rsidP="00E23F6A">
            <w:pPr>
              <w:keepNext/>
              <w:adjustRightInd w:val="0"/>
              <w:jc w:val="right"/>
              <w:rPr>
                <w:rFonts w:ascii="Garamond" w:hAnsi="Garamond"/>
                <w:sz w:val="22"/>
                <w:szCs w:val="22"/>
                <w:rPrChange w:id="405" w:author="LaRoche, Dominic {DTIO~Tucson}" w:date="2014-11-13T12:55:00Z">
                  <w:rPr>
                    <w:rFonts w:ascii="Garamond" w:hAnsi="Garamond"/>
                  </w:rPr>
                </w:rPrChange>
              </w:rPr>
            </w:pPr>
            <w:r w:rsidRPr="008F41A7">
              <w:rPr>
                <w:rFonts w:ascii="Garamond" w:hAnsi="Garamond"/>
                <w:sz w:val="22"/>
                <w:szCs w:val="22"/>
                <w:rPrChange w:id="406" w:author="LaRoche, Dominic {DTIO~Tucson}" w:date="2014-11-13T12:55:00Z">
                  <w:rPr>
                    <w:rFonts w:ascii="Garamond" w:hAnsi="Garamond"/>
                  </w:rPr>
                </w:rPrChange>
              </w:rPr>
              <w:t>3.94</w:t>
            </w:r>
          </w:p>
        </w:tc>
        <w:tc>
          <w:tcPr>
            <w:tcW w:w="1080" w:type="dxa"/>
            <w:tcBorders>
              <w:top w:val="single" w:sz="2" w:space="0" w:color="auto"/>
              <w:left w:val="double" w:sz="4" w:space="0" w:color="auto"/>
              <w:bottom w:val="single" w:sz="2" w:space="0" w:color="auto"/>
            </w:tcBorders>
            <w:shd w:val="clear" w:color="auto" w:fill="FFFFFF" w:themeFill="background1"/>
            <w:tcMar>
              <w:left w:w="58" w:type="dxa"/>
              <w:right w:w="58" w:type="dxa"/>
            </w:tcMar>
            <w:tcPrChange w:id="407" w:author="LaRoche, Dominic {DTIO~Tucson}" w:date="2014-11-13T12:57:00Z">
              <w:tcPr>
                <w:tcW w:w="1681" w:type="dxa"/>
                <w:gridSpan w:val="2"/>
                <w:tcBorders>
                  <w:top w:val="single" w:sz="2" w:space="0" w:color="auto"/>
                  <w:left w:val="double" w:sz="4" w:space="0" w:color="auto"/>
                  <w:bottom w:val="single" w:sz="2" w:space="0" w:color="auto"/>
                </w:tcBorders>
                <w:shd w:val="clear" w:color="auto" w:fill="FFFFFF" w:themeFill="background1"/>
                <w:tcMar>
                  <w:left w:w="58" w:type="dxa"/>
                  <w:right w:w="58" w:type="dxa"/>
                </w:tcMar>
              </w:tcPr>
            </w:tcPrChange>
          </w:tcPr>
          <w:p w14:paraId="10BAAC55" w14:textId="77777777" w:rsidR="00E23F6A" w:rsidRPr="008F41A7" w:rsidRDefault="00E23F6A" w:rsidP="00E23F6A">
            <w:pPr>
              <w:keepNext/>
              <w:adjustRightInd w:val="0"/>
              <w:jc w:val="right"/>
              <w:rPr>
                <w:rFonts w:ascii="Garamond" w:hAnsi="Garamond"/>
                <w:sz w:val="22"/>
                <w:szCs w:val="22"/>
                <w:rPrChange w:id="408" w:author="LaRoche, Dominic {DTIO~Tucson}" w:date="2014-11-13T12:55:00Z">
                  <w:rPr>
                    <w:rFonts w:ascii="Garamond" w:hAnsi="Garamond"/>
                  </w:rPr>
                </w:rPrChange>
              </w:rPr>
            </w:pPr>
          </w:p>
        </w:tc>
        <w:tc>
          <w:tcPr>
            <w:tcW w:w="720" w:type="dxa"/>
            <w:tcBorders>
              <w:top w:val="single" w:sz="2" w:space="0" w:color="auto"/>
              <w:bottom w:val="single" w:sz="2" w:space="0" w:color="auto"/>
            </w:tcBorders>
            <w:shd w:val="clear" w:color="auto" w:fill="FFFFFF" w:themeFill="background1"/>
            <w:tcMar>
              <w:left w:w="58" w:type="dxa"/>
              <w:right w:w="58" w:type="dxa"/>
            </w:tcMar>
            <w:tcPrChange w:id="409" w:author="LaRoche, Dominic {DTIO~Tucson}" w:date="2014-11-13T12:57:00Z">
              <w:tcPr>
                <w:tcW w:w="622" w:type="dxa"/>
                <w:tcBorders>
                  <w:top w:val="single" w:sz="2" w:space="0" w:color="auto"/>
                  <w:bottom w:val="single" w:sz="2" w:space="0" w:color="auto"/>
                </w:tcBorders>
                <w:shd w:val="clear" w:color="auto" w:fill="FFFFFF" w:themeFill="background1"/>
                <w:tcMar>
                  <w:left w:w="58" w:type="dxa"/>
                  <w:right w:w="58" w:type="dxa"/>
                </w:tcMar>
              </w:tcPr>
            </w:tcPrChange>
          </w:tcPr>
          <w:p w14:paraId="6471FABD" w14:textId="77777777" w:rsidR="00E23F6A" w:rsidRPr="008F41A7" w:rsidRDefault="00E23F6A" w:rsidP="00E23F6A">
            <w:pPr>
              <w:keepNext/>
              <w:adjustRightInd w:val="0"/>
              <w:jc w:val="right"/>
              <w:rPr>
                <w:rFonts w:ascii="Garamond" w:hAnsi="Garamond"/>
                <w:sz w:val="22"/>
                <w:szCs w:val="22"/>
                <w:rPrChange w:id="410" w:author="LaRoche, Dominic {DTIO~Tucson}" w:date="2014-11-13T12:55:00Z">
                  <w:rPr>
                    <w:rFonts w:ascii="Garamond" w:hAnsi="Garamond"/>
                  </w:rPr>
                </w:rPrChange>
              </w:rPr>
            </w:pPr>
          </w:p>
        </w:tc>
        <w:tc>
          <w:tcPr>
            <w:tcW w:w="990" w:type="dxa"/>
            <w:tcBorders>
              <w:top w:val="single" w:sz="2" w:space="0" w:color="auto"/>
              <w:bottom w:val="single" w:sz="2" w:space="0" w:color="auto"/>
            </w:tcBorders>
            <w:shd w:val="clear" w:color="auto" w:fill="FFFFFF" w:themeFill="background1"/>
            <w:tcMar>
              <w:left w:w="58" w:type="dxa"/>
              <w:right w:w="58" w:type="dxa"/>
            </w:tcMar>
            <w:tcPrChange w:id="411" w:author="LaRoche, Dominic {DTIO~Tucson}" w:date="2014-11-13T12:57:00Z">
              <w:tcPr>
                <w:tcW w:w="917" w:type="dxa"/>
                <w:tcBorders>
                  <w:top w:val="single" w:sz="2" w:space="0" w:color="auto"/>
                  <w:bottom w:val="single" w:sz="2" w:space="0" w:color="auto"/>
                </w:tcBorders>
                <w:shd w:val="clear" w:color="auto" w:fill="FFFFFF" w:themeFill="background1"/>
                <w:tcMar>
                  <w:left w:w="58" w:type="dxa"/>
                  <w:right w:w="58" w:type="dxa"/>
                </w:tcMar>
              </w:tcPr>
            </w:tcPrChange>
          </w:tcPr>
          <w:p w14:paraId="03AD17E7" w14:textId="77777777" w:rsidR="00E23F6A" w:rsidRPr="008F41A7" w:rsidRDefault="00E23F6A" w:rsidP="00E23F6A">
            <w:pPr>
              <w:keepNext/>
              <w:adjustRightInd w:val="0"/>
              <w:jc w:val="right"/>
              <w:rPr>
                <w:rFonts w:ascii="Garamond" w:hAnsi="Garamond"/>
                <w:sz w:val="22"/>
                <w:szCs w:val="22"/>
                <w:rPrChange w:id="412" w:author="LaRoche, Dominic {DTIO~Tucson}" w:date="2014-11-13T12:55:00Z">
                  <w:rPr>
                    <w:rFonts w:ascii="Garamond" w:hAnsi="Garamond"/>
                  </w:rPr>
                </w:rPrChange>
              </w:rPr>
            </w:pPr>
          </w:p>
        </w:tc>
        <w:tc>
          <w:tcPr>
            <w:tcW w:w="1080" w:type="dxa"/>
            <w:tcBorders>
              <w:top w:val="single" w:sz="2" w:space="0" w:color="auto"/>
              <w:bottom w:val="single" w:sz="2" w:space="0" w:color="auto"/>
            </w:tcBorders>
            <w:shd w:val="clear" w:color="auto" w:fill="FFFFFF" w:themeFill="background1"/>
            <w:tcMar>
              <w:left w:w="58" w:type="dxa"/>
              <w:right w:w="58" w:type="dxa"/>
            </w:tcMar>
            <w:tcPrChange w:id="413" w:author="LaRoche, Dominic {DTIO~Tucson}" w:date="2014-11-13T12:57:00Z">
              <w:tcPr>
                <w:tcW w:w="650" w:type="dxa"/>
                <w:tcBorders>
                  <w:top w:val="single" w:sz="2" w:space="0" w:color="auto"/>
                  <w:bottom w:val="single" w:sz="2" w:space="0" w:color="auto"/>
                </w:tcBorders>
                <w:shd w:val="clear" w:color="auto" w:fill="FFFFFF" w:themeFill="background1"/>
                <w:tcMar>
                  <w:left w:w="58" w:type="dxa"/>
                  <w:right w:w="58" w:type="dxa"/>
                </w:tcMar>
              </w:tcPr>
            </w:tcPrChange>
          </w:tcPr>
          <w:p w14:paraId="227ABA55" w14:textId="77777777" w:rsidR="00E23F6A" w:rsidRPr="008F41A7" w:rsidRDefault="00E23F6A" w:rsidP="00E23F6A">
            <w:pPr>
              <w:keepNext/>
              <w:adjustRightInd w:val="0"/>
              <w:jc w:val="right"/>
              <w:rPr>
                <w:rFonts w:ascii="Garamond" w:hAnsi="Garamond"/>
                <w:sz w:val="22"/>
                <w:szCs w:val="22"/>
                <w:rPrChange w:id="414" w:author="LaRoche, Dominic {DTIO~Tucson}" w:date="2014-11-13T12:55:00Z">
                  <w:rPr>
                    <w:rFonts w:ascii="Garamond" w:hAnsi="Garamond"/>
                  </w:rPr>
                </w:rPrChange>
              </w:rPr>
            </w:pPr>
          </w:p>
        </w:tc>
      </w:tr>
      <w:bookmarkEnd w:id="234"/>
      <w:bookmarkEnd w:id="235"/>
    </w:tbl>
    <w:p w14:paraId="30F068D7" w14:textId="77777777" w:rsidR="005259B9" w:rsidRPr="00D340E0" w:rsidRDefault="005259B9" w:rsidP="005259B9">
      <w:pPr>
        <w:rPr>
          <w:rFonts w:ascii="Garamond" w:eastAsia="Times New Roman" w:hAnsi="Garamond" w:cs="Times New Roman"/>
        </w:rPr>
      </w:pPr>
    </w:p>
    <w:p w14:paraId="11F2C74A" w14:textId="77777777" w:rsidR="005259B9" w:rsidRPr="00D340E0" w:rsidRDefault="005259B9" w:rsidP="005259B9">
      <w:pPr>
        <w:rPr>
          <w:rFonts w:ascii="Garamond" w:hAnsi="Garamond" w:cs="Times New Roman"/>
        </w:rPr>
      </w:pPr>
      <w:r w:rsidRPr="00D340E0">
        <w:rPr>
          <w:rFonts w:ascii="Garamond" w:hAnsi="Garamond" w:cs="Times New Roman"/>
          <w:i/>
          <w:iCs/>
          <w:color w:val="000000"/>
        </w:rPr>
        <w:t>Sensitivity Analysis</w:t>
      </w:r>
    </w:p>
    <w:p w14:paraId="29D42ACA" w14:textId="77777777" w:rsidR="005259B9" w:rsidRPr="00D340E0" w:rsidRDefault="005259B9" w:rsidP="005259B9">
      <w:pPr>
        <w:rPr>
          <w:rFonts w:ascii="Garamond" w:hAnsi="Garamond" w:cs="Times New Roman"/>
        </w:rPr>
      </w:pPr>
      <w:r w:rsidRPr="00D340E0">
        <w:rPr>
          <w:rFonts w:ascii="Garamond" w:hAnsi="Garamond" w:cs="Times New Roman"/>
          <w:color w:val="000000"/>
        </w:rPr>
        <w:t>Examination of the documented reasons for missing observations show that at the 26th week there is substantial missing observations due to death or severe illness, with the control arm missing 42% and the experimental arm missing 31% of observations due death or illness.  </w:t>
      </w:r>
    </w:p>
    <w:p w14:paraId="4B7A571B" w14:textId="77777777" w:rsidR="005259B9" w:rsidRPr="00D340E0" w:rsidRDefault="005259B9" w:rsidP="005259B9">
      <w:pPr>
        <w:rPr>
          <w:rFonts w:ascii="Garamond" w:hAnsi="Garamond" w:cs="Times New Roman"/>
          <w:color w:val="000000"/>
        </w:rPr>
      </w:pPr>
      <w:r w:rsidRPr="00D340E0">
        <w:rPr>
          <w:rFonts w:ascii="Garamond" w:hAnsi="Garamond" w:cs="Times New Roman"/>
          <w:color w:val="000000"/>
        </w:rPr>
        <w:t>For the multiple imputations calculation, an evaluation of the MCMC chains suggested that parameter distributions were stable and well mixed after the burn-in period.  </w:t>
      </w:r>
    </w:p>
    <w:p w14:paraId="2F6C8AD7" w14:textId="77777777" w:rsidR="00E951AA" w:rsidRPr="00D340E0" w:rsidRDefault="00E951AA" w:rsidP="005259B9">
      <w:pPr>
        <w:rPr>
          <w:rFonts w:ascii="Garamond" w:hAnsi="Garamond" w:cs="Times New Roman"/>
        </w:rPr>
      </w:pPr>
    </w:p>
    <w:p w14:paraId="72172063" w14:textId="49D52AA8" w:rsidR="005259B9" w:rsidRPr="00D340E0" w:rsidRDefault="005259B9" w:rsidP="00E951AA">
      <w:pPr>
        <w:rPr>
          <w:rFonts w:ascii="Garamond" w:hAnsi="Garamond" w:cs="Times New Roman"/>
        </w:rPr>
      </w:pPr>
      <w:r w:rsidRPr="00D340E0">
        <w:rPr>
          <w:rFonts w:ascii="Garamond" w:hAnsi="Garamond" w:cs="Times New Roman"/>
          <w:color w:val="000000"/>
        </w:rPr>
        <w:t>When examining the difference between treatment and control arms at each time</w:t>
      </w:r>
      <w:ins w:id="415" w:author="LaRoche, Dominic {DTIO~Tucson}" w:date="2014-11-13T12:59:00Z">
        <w:r w:rsidR="00F65321">
          <w:rPr>
            <w:rFonts w:ascii="Garamond" w:hAnsi="Garamond" w:cs="Times New Roman"/>
            <w:color w:val="000000"/>
          </w:rPr>
          <w:t>-</w:t>
        </w:r>
      </w:ins>
      <w:r w:rsidRPr="00D340E0">
        <w:rPr>
          <w:rFonts w:ascii="Garamond" w:hAnsi="Garamond" w:cs="Times New Roman"/>
          <w:color w:val="000000"/>
        </w:rPr>
        <w:t xml:space="preserve">point, results from the MI sensitivity analysis are similar to those from the primary analysis (Table </w:t>
      </w:r>
      <w:r w:rsidR="00E951AA" w:rsidRPr="00D340E0">
        <w:rPr>
          <w:rFonts w:ascii="Garamond" w:hAnsi="Garamond" w:cs="Times New Roman"/>
          <w:color w:val="000000"/>
        </w:rPr>
        <w:t>3A, 3</w:t>
      </w:r>
      <w:r w:rsidRPr="00D340E0">
        <w:rPr>
          <w:rFonts w:ascii="Garamond" w:hAnsi="Garamond" w:cs="Times New Roman"/>
          <w:color w:val="000000"/>
        </w:rPr>
        <w:t xml:space="preserve">B).  After MI, we found no significant differences (alpha= 0.05) between the QOL in the experimental and control arms.  The estimates of these differences are very similar to the primary unadjusted GLMM model estimates, with the exception of 26 weeks, where the estimated difference between the experimental arm and control arm is larger in the MI model, though still non-significant (fig1, Table X, A &amp; B: </w:t>
      </w:r>
      <w:proofErr w:type="spellStart"/>
      <w:r w:rsidRPr="00D340E0">
        <w:rPr>
          <w:rFonts w:ascii="Garamond" w:hAnsi="Garamond" w:cs="Times New Roman"/>
          <w:color w:val="000000"/>
        </w:rPr>
        <w:t>unadj</w:t>
      </w:r>
      <w:proofErr w:type="spellEnd"/>
      <w:ins w:id="416" w:author="LaRoche, Dominic {DTIO~Tucson}" w:date="2014-11-13T12:59:00Z">
        <w:r w:rsidR="00F65321">
          <w:rPr>
            <w:rFonts w:ascii="Garamond" w:hAnsi="Garamond" w:cs="Times New Roman"/>
            <w:color w:val="000000"/>
          </w:rPr>
          <w:t>.</w:t>
        </w:r>
      </w:ins>
      <w:r w:rsidRPr="00D340E0">
        <w:rPr>
          <w:rFonts w:ascii="Garamond" w:hAnsi="Garamond" w:cs="Times New Roman"/>
          <w:color w:val="000000"/>
        </w:rPr>
        <w:t xml:space="preserve"> GLMM = .69, CI  -3.86 to 5.24 ; MI model= 2.56, CI  -2.26 to 7.37).  </w:t>
      </w:r>
    </w:p>
    <w:p w14:paraId="7C425E56" w14:textId="77777777" w:rsidR="00E951AA" w:rsidRPr="00D340E0" w:rsidRDefault="00E951AA" w:rsidP="00E951AA">
      <w:pPr>
        <w:rPr>
          <w:rFonts w:ascii="Garamond" w:hAnsi="Garamond" w:cs="Times New Roman"/>
        </w:rPr>
      </w:pPr>
    </w:p>
    <w:p w14:paraId="192A0A7F" w14:textId="11D23BD6" w:rsidR="005259B9" w:rsidRDefault="005259B9" w:rsidP="00D340E0">
      <w:pPr>
        <w:rPr>
          <w:rFonts w:ascii="Garamond" w:hAnsi="Garamond" w:cs="Times New Roman"/>
        </w:rPr>
      </w:pPr>
      <w:r w:rsidRPr="00D340E0">
        <w:rPr>
          <w:rFonts w:ascii="Garamond" w:hAnsi="Garamond" w:cs="Times New Roman"/>
          <w:color w:val="000000"/>
        </w:rPr>
        <w:t xml:space="preserve">However, estimates from imputation show a steeper decline in QOL over the course of the trial (Figure </w:t>
      </w:r>
      <w:r w:rsidR="00E951AA" w:rsidRPr="00D340E0">
        <w:rPr>
          <w:rFonts w:ascii="Garamond" w:hAnsi="Garamond" w:cs="Times New Roman"/>
          <w:color w:val="000000"/>
        </w:rPr>
        <w:t>1</w:t>
      </w:r>
      <w:r w:rsidR="00E23F6A" w:rsidRPr="00D340E0">
        <w:rPr>
          <w:rFonts w:ascii="Garamond" w:hAnsi="Garamond" w:cs="Times New Roman"/>
          <w:color w:val="000000"/>
        </w:rPr>
        <w:t>B</w:t>
      </w:r>
      <w:r w:rsidRPr="00D340E0">
        <w:rPr>
          <w:rFonts w:ascii="Garamond" w:hAnsi="Garamond" w:cs="Times New Roman"/>
          <w:color w:val="000000"/>
        </w:rPr>
        <w:t>) for both controls and experimental arms</w:t>
      </w:r>
      <w:r w:rsidR="00E23F6A" w:rsidRPr="00D340E0">
        <w:rPr>
          <w:rFonts w:ascii="Garamond" w:hAnsi="Garamond" w:cs="Times New Roman"/>
          <w:color w:val="000000"/>
        </w:rPr>
        <w:t xml:space="preserve"> as compared to the unadjusted estimates (Figure 1A)</w:t>
      </w:r>
      <w:r w:rsidRPr="00D340E0">
        <w:rPr>
          <w:rFonts w:ascii="Garamond" w:hAnsi="Garamond" w:cs="Times New Roman"/>
          <w:color w:val="000000"/>
        </w:rPr>
        <w:t>.   At the 26 week time</w:t>
      </w:r>
      <w:ins w:id="417" w:author="LaRoche, Dominic {DTIO~Tucson}" w:date="2014-11-13T13:00:00Z">
        <w:r w:rsidR="00F65321">
          <w:rPr>
            <w:rFonts w:ascii="Garamond" w:hAnsi="Garamond" w:cs="Times New Roman"/>
            <w:color w:val="000000"/>
          </w:rPr>
          <w:t>-</w:t>
        </w:r>
      </w:ins>
      <w:r w:rsidRPr="00D340E0">
        <w:rPr>
          <w:rFonts w:ascii="Garamond" w:hAnsi="Garamond" w:cs="Times New Roman"/>
          <w:color w:val="000000"/>
        </w:rPr>
        <w:t xml:space="preserve">point, the estimated mean QOL for controls was 60.1 </w:t>
      </w:r>
      <w:proofErr w:type="gramStart"/>
      <w:r w:rsidRPr="00D340E0">
        <w:rPr>
          <w:rFonts w:ascii="Garamond" w:hAnsi="Garamond" w:cs="Times New Roman"/>
          <w:color w:val="000000"/>
        </w:rPr>
        <w:t>( 56.3</w:t>
      </w:r>
      <w:proofErr w:type="gramEnd"/>
      <w:r w:rsidRPr="00D340E0">
        <w:rPr>
          <w:rFonts w:ascii="Garamond" w:hAnsi="Garamond" w:cs="Times New Roman"/>
          <w:color w:val="000000"/>
        </w:rPr>
        <w:t xml:space="preserve"> to 63.9 CI) in the primary analysis and 54.3 (49.6 to 59.0 CI) in the sensitivity analysis, and for the experimental group estimates were 60.8 ( 58.3 to 63.3 CI) for primary and 56.9 (53.7 to 60.0 CI).</w:t>
      </w:r>
    </w:p>
    <w:p w14:paraId="7CE16A59" w14:textId="77777777" w:rsidR="00D340E0" w:rsidRPr="00D340E0" w:rsidRDefault="00D340E0" w:rsidP="00D340E0">
      <w:pPr>
        <w:rPr>
          <w:rFonts w:ascii="Garamond" w:hAnsi="Garamond" w:cs="Times New Roman"/>
        </w:rPr>
      </w:pPr>
    </w:p>
    <w:p w14:paraId="6EB9CBB8" w14:textId="77777777" w:rsidR="005259B9" w:rsidRPr="00D340E0" w:rsidRDefault="007B1C46" w:rsidP="005259B9">
      <w:pPr>
        <w:rPr>
          <w:rFonts w:ascii="Garamond" w:hAnsi="Garamond" w:cs="Times New Roman"/>
          <w:i/>
          <w:iCs/>
          <w:color w:val="000000"/>
        </w:rPr>
      </w:pPr>
      <w:r w:rsidRPr="00D340E0">
        <w:rPr>
          <w:rFonts w:ascii="Garamond" w:hAnsi="Garamond" w:cs="Times New Roman"/>
          <w:i/>
          <w:iCs/>
          <w:color w:val="000000"/>
        </w:rPr>
        <w:lastRenderedPageBreak/>
        <w:t>Figure 1</w:t>
      </w:r>
      <w:r w:rsidR="005259B9" w:rsidRPr="00D340E0">
        <w:rPr>
          <w:rFonts w:ascii="Garamond" w:hAnsi="Garamond" w:cs="Times New Roman"/>
          <w:i/>
          <w:iCs/>
          <w:color w:val="000000"/>
        </w:rPr>
        <w:t xml:space="preserve">. </w:t>
      </w:r>
      <w:r w:rsidR="00E23F6A" w:rsidRPr="00D340E0">
        <w:rPr>
          <w:rFonts w:ascii="Garamond" w:hAnsi="Garamond" w:cs="Times New Roman"/>
          <w:i/>
          <w:iCs/>
          <w:color w:val="000000"/>
        </w:rPr>
        <w:t xml:space="preserve">Estimated </w:t>
      </w:r>
      <w:r w:rsidR="005259B9" w:rsidRPr="00D340E0">
        <w:rPr>
          <w:rFonts w:ascii="Garamond" w:hAnsi="Garamond" w:cs="Times New Roman"/>
          <w:i/>
          <w:iCs/>
          <w:color w:val="000000"/>
        </w:rPr>
        <w:t xml:space="preserve">QOL </w:t>
      </w:r>
      <w:r w:rsidR="00E23F6A" w:rsidRPr="00D340E0">
        <w:rPr>
          <w:rFonts w:ascii="Garamond" w:hAnsi="Garamond" w:cs="Times New Roman"/>
          <w:i/>
          <w:iCs/>
          <w:color w:val="000000"/>
        </w:rPr>
        <w:t xml:space="preserve">score means at each </w:t>
      </w:r>
      <w:proofErr w:type="spellStart"/>
      <w:r w:rsidR="00E23F6A" w:rsidRPr="00D340E0">
        <w:rPr>
          <w:rFonts w:ascii="Garamond" w:hAnsi="Garamond" w:cs="Times New Roman"/>
          <w:i/>
          <w:iCs/>
          <w:color w:val="000000"/>
        </w:rPr>
        <w:t>timepoint</w:t>
      </w:r>
      <w:proofErr w:type="spellEnd"/>
      <w:r w:rsidR="00E23F6A" w:rsidRPr="00D340E0">
        <w:rPr>
          <w:rFonts w:ascii="Garamond" w:hAnsi="Garamond" w:cs="Times New Roman"/>
          <w:i/>
          <w:iCs/>
          <w:color w:val="000000"/>
        </w:rPr>
        <w:t xml:space="preserve">, by arm. </w:t>
      </w:r>
      <w:r w:rsidR="005259B9" w:rsidRPr="00D340E0">
        <w:rPr>
          <w:rFonts w:ascii="Garamond" w:hAnsi="Garamond" w:cs="Times New Roman"/>
          <w:i/>
          <w:iCs/>
          <w:color w:val="000000"/>
        </w:rPr>
        <w:t xml:space="preserve"> </w:t>
      </w:r>
      <w:r w:rsidR="00E23F6A" w:rsidRPr="00D340E0">
        <w:rPr>
          <w:rFonts w:ascii="Garamond" w:hAnsi="Garamond" w:cs="Times New Roman"/>
          <w:i/>
          <w:iCs/>
          <w:color w:val="000000"/>
        </w:rPr>
        <w:t>For A) primary analysis,</w:t>
      </w:r>
      <w:r w:rsidRPr="00D340E0">
        <w:rPr>
          <w:rFonts w:ascii="Garamond" w:hAnsi="Garamond" w:cs="Times New Roman"/>
          <w:i/>
          <w:iCs/>
          <w:color w:val="000000"/>
        </w:rPr>
        <w:t xml:space="preserve"> </w:t>
      </w:r>
      <w:r w:rsidR="005259B9" w:rsidRPr="00D340E0">
        <w:rPr>
          <w:rFonts w:ascii="Garamond" w:hAnsi="Garamond" w:cs="Times New Roman"/>
          <w:i/>
          <w:iCs/>
          <w:color w:val="000000"/>
        </w:rPr>
        <w:t>unadjusted</w:t>
      </w:r>
      <w:r w:rsidR="00E23F6A" w:rsidRPr="00D340E0">
        <w:rPr>
          <w:rFonts w:ascii="Garamond" w:hAnsi="Garamond" w:cs="Times New Roman"/>
          <w:i/>
          <w:iCs/>
          <w:color w:val="000000"/>
        </w:rPr>
        <w:t xml:space="preserve"> mixed model</w:t>
      </w:r>
      <w:r w:rsidRPr="00D340E0">
        <w:rPr>
          <w:rFonts w:ascii="Garamond" w:hAnsi="Garamond" w:cs="Times New Roman"/>
          <w:i/>
          <w:iCs/>
          <w:color w:val="000000"/>
        </w:rPr>
        <w:t xml:space="preserve"> (GLMM)</w:t>
      </w:r>
      <w:r w:rsidR="005259B9" w:rsidRPr="00D340E0">
        <w:rPr>
          <w:rFonts w:ascii="Garamond" w:hAnsi="Garamond" w:cs="Times New Roman"/>
          <w:i/>
          <w:iCs/>
          <w:color w:val="000000"/>
        </w:rPr>
        <w:t xml:space="preserve"> and</w:t>
      </w:r>
      <w:r w:rsidR="00E23F6A" w:rsidRPr="00D340E0">
        <w:rPr>
          <w:rFonts w:ascii="Garamond" w:hAnsi="Garamond" w:cs="Times New Roman"/>
          <w:i/>
          <w:iCs/>
          <w:color w:val="000000"/>
        </w:rPr>
        <w:t xml:space="preserve"> B.) </w:t>
      </w:r>
      <w:proofErr w:type="gramStart"/>
      <w:r w:rsidR="00E23F6A" w:rsidRPr="00D340E0">
        <w:rPr>
          <w:rFonts w:ascii="Garamond" w:hAnsi="Garamond" w:cs="Times New Roman"/>
          <w:i/>
          <w:iCs/>
          <w:color w:val="000000"/>
        </w:rPr>
        <w:t>sensitivity</w:t>
      </w:r>
      <w:proofErr w:type="gramEnd"/>
      <w:r w:rsidR="00E23F6A" w:rsidRPr="00D340E0">
        <w:rPr>
          <w:rFonts w:ascii="Garamond" w:hAnsi="Garamond" w:cs="Times New Roman"/>
          <w:i/>
          <w:iCs/>
          <w:color w:val="000000"/>
        </w:rPr>
        <w:t xml:space="preserve"> analysis, </w:t>
      </w:r>
      <w:r w:rsidRPr="00D340E0">
        <w:rPr>
          <w:rFonts w:ascii="Garamond" w:hAnsi="Garamond" w:cs="Times New Roman"/>
          <w:i/>
          <w:iCs/>
          <w:color w:val="000000"/>
        </w:rPr>
        <w:t>multiple imputation</w:t>
      </w:r>
      <w:r w:rsidR="005259B9" w:rsidRPr="00D340E0">
        <w:rPr>
          <w:rFonts w:ascii="Garamond" w:hAnsi="Garamond" w:cs="Times New Roman"/>
          <w:i/>
          <w:iCs/>
          <w:color w:val="000000"/>
        </w:rPr>
        <w:t xml:space="preserve"> model</w:t>
      </w:r>
      <w:r w:rsidRPr="00D340E0">
        <w:rPr>
          <w:rFonts w:ascii="Garamond" w:hAnsi="Garamond" w:cs="Times New Roman"/>
          <w:i/>
          <w:iCs/>
          <w:color w:val="000000"/>
        </w:rPr>
        <w:t xml:space="preserve"> (MI)</w:t>
      </w:r>
      <w:r w:rsidR="005259B9" w:rsidRPr="00D340E0">
        <w:rPr>
          <w:rFonts w:ascii="Garamond" w:hAnsi="Garamond" w:cs="Times New Roman"/>
          <w:i/>
          <w:iCs/>
          <w:color w:val="000000"/>
        </w:rPr>
        <w:t>.</w:t>
      </w:r>
    </w:p>
    <w:p w14:paraId="68C9478E" w14:textId="77777777" w:rsidR="005259B9" w:rsidRPr="00D340E0" w:rsidRDefault="00E23F6A" w:rsidP="005259B9">
      <w:pPr>
        <w:rPr>
          <w:rFonts w:ascii="Garamond" w:hAnsi="Garamond" w:cs="Times New Roman"/>
          <w:sz w:val="20"/>
          <w:szCs w:val="20"/>
        </w:rPr>
      </w:pPr>
      <w:r w:rsidRPr="00D340E0">
        <w:rPr>
          <w:rFonts w:ascii="Garamond" w:hAnsi="Garamond" w:cs="Times New Roman"/>
        </w:rPr>
        <w:tab/>
      </w:r>
      <w:r w:rsidRPr="00D340E0">
        <w:rPr>
          <w:rFonts w:ascii="Garamond" w:hAnsi="Garamond" w:cs="Times New Roman"/>
          <w:sz w:val="20"/>
          <w:szCs w:val="20"/>
        </w:rPr>
        <w:t>A.</w:t>
      </w:r>
      <w:r w:rsidRPr="00D340E0">
        <w:rPr>
          <w:rFonts w:ascii="Garamond" w:hAnsi="Garamond" w:cs="Times New Roman"/>
          <w:sz w:val="20"/>
          <w:szCs w:val="20"/>
        </w:rPr>
        <w:tab/>
      </w:r>
      <w:r w:rsidRPr="00D340E0">
        <w:rPr>
          <w:rFonts w:ascii="Garamond" w:hAnsi="Garamond" w:cs="Times New Roman"/>
          <w:sz w:val="20"/>
          <w:szCs w:val="20"/>
        </w:rPr>
        <w:tab/>
      </w:r>
      <w:r w:rsidRPr="00D340E0">
        <w:rPr>
          <w:rFonts w:ascii="Garamond" w:hAnsi="Garamond" w:cs="Times New Roman"/>
          <w:sz w:val="20"/>
          <w:szCs w:val="20"/>
        </w:rPr>
        <w:tab/>
      </w:r>
      <w:r w:rsidRPr="00D340E0">
        <w:rPr>
          <w:rFonts w:ascii="Garamond" w:hAnsi="Garamond" w:cs="Times New Roman"/>
          <w:sz w:val="20"/>
          <w:szCs w:val="20"/>
        </w:rPr>
        <w:tab/>
      </w:r>
      <w:r w:rsidRPr="00D340E0">
        <w:rPr>
          <w:rFonts w:ascii="Garamond" w:hAnsi="Garamond" w:cs="Times New Roman"/>
          <w:sz w:val="20"/>
          <w:szCs w:val="20"/>
        </w:rPr>
        <w:tab/>
        <w:t>B.</w:t>
      </w:r>
    </w:p>
    <w:p w14:paraId="0CCAFA37" w14:textId="77777777" w:rsidR="005259B9" w:rsidRPr="00D340E0" w:rsidRDefault="007B1C46" w:rsidP="005259B9">
      <w:pPr>
        <w:spacing w:after="240"/>
        <w:rPr>
          <w:rFonts w:ascii="Garamond" w:eastAsia="Times New Roman" w:hAnsi="Garamond" w:cs="Times New Roman"/>
        </w:rPr>
      </w:pPr>
      <w:r w:rsidRPr="00D340E0">
        <w:rPr>
          <w:rFonts w:ascii="Garamond" w:eastAsia="Times New Roman" w:hAnsi="Garamond" w:cs="Times New Roman"/>
          <w:noProof/>
        </w:rPr>
        <w:drawing>
          <wp:inline distT="0" distB="0" distL="0" distR="0" wp14:anchorId="734AAB41" wp14:editId="1298C8F6">
            <wp:extent cx="4798464" cy="3032718"/>
            <wp:effectExtent l="0" t="0" r="2540" b="0"/>
            <wp:docPr id="5" name="Picture 5" descr="Macintosh HD:Users:etprice:Downloads:Trend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etprice:Downloads:TrendPlot2.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025" t="4828" r="1852" b="5508"/>
                    <a:stretch/>
                  </pic:blipFill>
                  <pic:spPr bwMode="auto">
                    <a:xfrm>
                      <a:off x="0" y="0"/>
                      <a:ext cx="4799662" cy="3033475"/>
                    </a:xfrm>
                    <a:prstGeom prst="rect">
                      <a:avLst/>
                    </a:prstGeom>
                    <a:noFill/>
                    <a:ln>
                      <a:noFill/>
                    </a:ln>
                    <a:extLst>
                      <a:ext uri="{53640926-AAD7-44D8-BBD7-CCE9431645EC}">
                        <a14:shadowObscured xmlns:a14="http://schemas.microsoft.com/office/drawing/2010/main"/>
                      </a:ext>
                    </a:extLst>
                  </pic:spPr>
                </pic:pic>
              </a:graphicData>
            </a:graphic>
          </wp:inline>
        </w:drawing>
      </w:r>
    </w:p>
    <w:p w14:paraId="61EDCB79" w14:textId="77777777" w:rsidR="005259B9" w:rsidRPr="00D340E0" w:rsidRDefault="005259B9" w:rsidP="005259B9">
      <w:pPr>
        <w:rPr>
          <w:rFonts w:ascii="Garamond" w:hAnsi="Garamond" w:cs="Times New Roman"/>
        </w:rPr>
      </w:pPr>
      <w:r w:rsidRPr="00D340E0">
        <w:rPr>
          <w:rFonts w:ascii="Garamond" w:hAnsi="Garamond" w:cs="Times New Roman"/>
          <w:color w:val="000000"/>
        </w:rPr>
        <w:t>DISCUSSION</w:t>
      </w:r>
    </w:p>
    <w:p w14:paraId="7AA3C356" w14:textId="62C5A91E" w:rsidR="005259B9" w:rsidRDefault="005259B9" w:rsidP="005259B9">
      <w:pPr>
        <w:rPr>
          <w:ins w:id="418" w:author="LaRoche, Dominic {DTIO~Tucson}" w:date="2014-11-13T13:01:00Z"/>
          <w:rFonts w:ascii="Garamond" w:hAnsi="Garamond" w:cs="Times New Roman"/>
          <w:color w:val="000000"/>
        </w:rPr>
      </w:pPr>
      <w:r w:rsidRPr="00D340E0">
        <w:rPr>
          <w:rFonts w:ascii="Garamond" w:hAnsi="Garamond" w:cs="Times New Roman"/>
          <w:color w:val="000000"/>
        </w:rPr>
        <w:t xml:space="preserve">Our primary analysis suggests that QOL declined over time for both groups.  This decline was significant at 12 and 26 weeks for the experimental </w:t>
      </w:r>
      <w:r w:rsidR="00E23F6A" w:rsidRPr="00D340E0">
        <w:rPr>
          <w:rFonts w:ascii="Garamond" w:hAnsi="Garamond" w:cs="Times New Roman"/>
          <w:color w:val="000000"/>
        </w:rPr>
        <w:t>group</w:t>
      </w:r>
      <w:r w:rsidRPr="00D340E0">
        <w:rPr>
          <w:rFonts w:ascii="Garamond" w:hAnsi="Garamond" w:cs="Times New Roman"/>
          <w:color w:val="000000"/>
        </w:rPr>
        <w:t>, and was significant for the control group at 26 weeks.  However, we did not find any significant differences in QOL between the treatment and control arms of this trial at any individual time</w:t>
      </w:r>
      <w:ins w:id="419" w:author="LaRoche, Dominic {DTIO~Tucson}" w:date="2014-11-13T12:48:00Z">
        <w:r w:rsidR="008F41A7">
          <w:rPr>
            <w:rFonts w:ascii="Garamond" w:hAnsi="Garamond" w:cs="Times New Roman"/>
            <w:color w:val="000000"/>
          </w:rPr>
          <w:t>-</w:t>
        </w:r>
      </w:ins>
      <w:del w:id="420" w:author="LaRoche, Dominic {DTIO~Tucson}" w:date="2014-11-13T12:48:00Z">
        <w:r w:rsidRPr="00D340E0" w:rsidDel="008F41A7">
          <w:rPr>
            <w:rFonts w:ascii="Garamond" w:hAnsi="Garamond" w:cs="Times New Roman"/>
            <w:color w:val="000000"/>
          </w:rPr>
          <w:delText xml:space="preserve"> </w:delText>
        </w:r>
      </w:del>
      <w:r w:rsidRPr="00D340E0">
        <w:rPr>
          <w:rFonts w:ascii="Garamond" w:hAnsi="Garamond" w:cs="Times New Roman"/>
          <w:color w:val="000000"/>
        </w:rPr>
        <w:t>point or over the average of post-baseline QOL measures.   </w:t>
      </w:r>
    </w:p>
    <w:p w14:paraId="494E3B30" w14:textId="77777777" w:rsidR="00F65321" w:rsidRPr="00D340E0" w:rsidRDefault="00F65321" w:rsidP="005259B9">
      <w:pPr>
        <w:rPr>
          <w:rFonts w:ascii="Garamond" w:hAnsi="Garamond" w:cs="Times New Roman"/>
        </w:rPr>
      </w:pPr>
    </w:p>
    <w:p w14:paraId="7789A709" w14:textId="77777777" w:rsidR="005259B9" w:rsidRPr="00D340E0" w:rsidRDefault="005259B9" w:rsidP="005259B9">
      <w:pPr>
        <w:rPr>
          <w:rFonts w:ascii="Garamond" w:hAnsi="Garamond" w:cs="Times New Roman"/>
        </w:rPr>
      </w:pPr>
      <w:r w:rsidRPr="00D340E0">
        <w:rPr>
          <w:rFonts w:ascii="Garamond" w:hAnsi="Garamond" w:cs="Times New Roman"/>
          <w:color w:val="000000"/>
        </w:rPr>
        <w:t xml:space="preserve">The results of the multiple imputation sensitivity analysis did not change our results with regard to QOL in the treatment versus control groups.  However, the trend in QOL over time did appear to decline at a higher rate in the MI estimates.  This suggests that missing observations were systematically biased towards cases with lower QOL and therefore missing not at random.  Omitting those results appears to have biased the primary analysis estimates of QOL higher.  Although we did not formally test for a difference between these estimates, the 95% confidence interval for the MI estimate does not overlap the </w:t>
      </w:r>
      <w:r w:rsidR="00E23F6A" w:rsidRPr="00D340E0">
        <w:rPr>
          <w:rFonts w:ascii="Garamond" w:hAnsi="Garamond" w:cs="Times New Roman"/>
          <w:color w:val="000000"/>
        </w:rPr>
        <w:t xml:space="preserve">unadjusted model </w:t>
      </w:r>
      <w:r w:rsidRPr="00D340E0">
        <w:rPr>
          <w:rFonts w:ascii="Garamond" w:hAnsi="Garamond" w:cs="Times New Roman"/>
          <w:color w:val="000000"/>
        </w:rPr>
        <w:t>estimate.</w:t>
      </w:r>
    </w:p>
    <w:p w14:paraId="76D9FA94" w14:textId="77777777" w:rsidR="005259B9" w:rsidRPr="00D340E0" w:rsidRDefault="005259B9" w:rsidP="005259B9">
      <w:pPr>
        <w:rPr>
          <w:rFonts w:ascii="Garamond" w:eastAsia="Times New Roman" w:hAnsi="Garamond" w:cs="Times New Roman"/>
        </w:rPr>
      </w:pPr>
    </w:p>
    <w:p w14:paraId="236EF8C7" w14:textId="5DD2D1F3" w:rsidR="00970F31" w:rsidRPr="00EC59AF" w:rsidRDefault="005259B9">
      <w:pPr>
        <w:rPr>
          <w:rFonts w:ascii="Garamond" w:hAnsi="Garamond" w:cs="Times New Roman"/>
        </w:rPr>
      </w:pPr>
      <w:r w:rsidRPr="00D340E0">
        <w:rPr>
          <w:rFonts w:ascii="Garamond" w:hAnsi="Garamond" w:cs="Times New Roman"/>
          <w:color w:val="000000"/>
        </w:rPr>
        <w:t>The sensitivity analysis suggests that the loss of observations may have inflated the estimated QOL scores for both groups, especially in the later time</w:t>
      </w:r>
      <w:ins w:id="421" w:author="LaRoche, Dominic {DTIO~Tucson}" w:date="2014-11-13T12:48:00Z">
        <w:r w:rsidR="008F41A7">
          <w:rPr>
            <w:rFonts w:ascii="Garamond" w:hAnsi="Garamond" w:cs="Times New Roman"/>
            <w:color w:val="000000"/>
          </w:rPr>
          <w:t>-</w:t>
        </w:r>
      </w:ins>
      <w:del w:id="422" w:author="LaRoche, Dominic {DTIO~Tucson}" w:date="2014-11-13T12:48:00Z">
        <w:r w:rsidRPr="00D340E0" w:rsidDel="008F41A7">
          <w:rPr>
            <w:rFonts w:ascii="Garamond" w:hAnsi="Garamond" w:cs="Times New Roman"/>
            <w:color w:val="000000"/>
          </w:rPr>
          <w:delText xml:space="preserve"> </w:delText>
        </w:r>
      </w:del>
      <w:r w:rsidRPr="00D340E0">
        <w:rPr>
          <w:rFonts w:ascii="Garamond" w:hAnsi="Garamond" w:cs="Times New Roman"/>
          <w:color w:val="000000"/>
        </w:rPr>
        <w:t>points when groups have experience substantial observation loss due to death and illness.  If one treatment group were to experience greater observation losses due to death or severe illness, we may be limited in the ability to detect differences between this group and its comparison group when only analyzing observed data.  This potential limitation is highlighted when comparing the primary model results v</w:t>
      </w:r>
      <w:r w:rsidR="007B1C46" w:rsidRPr="00D340E0">
        <w:rPr>
          <w:rFonts w:ascii="Garamond" w:hAnsi="Garamond" w:cs="Times New Roman"/>
          <w:color w:val="000000"/>
        </w:rPr>
        <w:t>ersu</w:t>
      </w:r>
      <w:r w:rsidRPr="00D340E0">
        <w:rPr>
          <w:rFonts w:ascii="Garamond" w:hAnsi="Garamond" w:cs="Times New Roman"/>
          <w:color w:val="000000"/>
        </w:rPr>
        <w:t xml:space="preserve">s the sensitivity model results for the control group, which had a larger </w:t>
      </w:r>
      <w:del w:id="423" w:author="LaRoche, Dominic {DTIO~Tucson}" w:date="2014-11-13T13:02:00Z">
        <w:r w:rsidRPr="00D340E0" w:rsidDel="00F65321">
          <w:rPr>
            <w:rFonts w:ascii="Garamond" w:hAnsi="Garamond" w:cs="Times New Roman"/>
            <w:color w:val="000000"/>
          </w:rPr>
          <w:delText xml:space="preserve">% </w:delText>
        </w:r>
      </w:del>
      <w:ins w:id="424" w:author="LaRoche, Dominic {DTIO~Tucson}" w:date="2014-11-13T13:02:00Z">
        <w:r w:rsidR="00F65321">
          <w:rPr>
            <w:rFonts w:ascii="Garamond" w:hAnsi="Garamond" w:cs="Times New Roman"/>
            <w:color w:val="000000"/>
          </w:rPr>
          <w:t>percentage</w:t>
        </w:r>
        <w:r w:rsidR="00F65321" w:rsidRPr="00D340E0">
          <w:rPr>
            <w:rFonts w:ascii="Garamond" w:hAnsi="Garamond" w:cs="Times New Roman"/>
            <w:color w:val="000000"/>
          </w:rPr>
          <w:t xml:space="preserve"> </w:t>
        </w:r>
      </w:ins>
      <w:r w:rsidRPr="00D340E0">
        <w:rPr>
          <w:rFonts w:ascii="Garamond" w:hAnsi="Garamond" w:cs="Times New Roman"/>
          <w:color w:val="000000"/>
        </w:rPr>
        <w:t>of death and illness</w:t>
      </w:r>
      <w:ins w:id="425" w:author="LaRoche, Dominic {DTIO~Tucson}" w:date="2014-11-13T13:03:00Z">
        <w:r w:rsidR="00F65321">
          <w:rPr>
            <w:rFonts w:ascii="Garamond" w:hAnsi="Garamond" w:cs="Times New Roman"/>
            <w:color w:val="000000"/>
          </w:rPr>
          <w:t>-</w:t>
        </w:r>
      </w:ins>
      <w:bookmarkStart w:id="426" w:name="_GoBack"/>
      <w:bookmarkEnd w:id="426"/>
      <w:del w:id="427" w:author="LaRoche, Dominic {DTIO~Tucson}" w:date="2014-11-13T13:03:00Z">
        <w:r w:rsidRPr="00D340E0" w:rsidDel="00F65321">
          <w:rPr>
            <w:rFonts w:ascii="Garamond" w:hAnsi="Garamond" w:cs="Times New Roman"/>
            <w:color w:val="000000"/>
          </w:rPr>
          <w:delText xml:space="preserve"> </w:delText>
        </w:r>
      </w:del>
      <w:r w:rsidRPr="00D340E0">
        <w:rPr>
          <w:rFonts w:ascii="Garamond" w:hAnsi="Garamond" w:cs="Times New Roman"/>
          <w:color w:val="000000"/>
        </w:rPr>
        <w:t xml:space="preserve">related missing observations: the control </w:t>
      </w:r>
      <w:proofErr w:type="gramStart"/>
      <w:r w:rsidRPr="00D340E0">
        <w:rPr>
          <w:rFonts w:ascii="Garamond" w:hAnsi="Garamond" w:cs="Times New Roman"/>
          <w:color w:val="000000"/>
        </w:rPr>
        <w:t>group show</w:t>
      </w:r>
      <w:proofErr w:type="gramEnd"/>
      <w:r w:rsidRPr="00D340E0">
        <w:rPr>
          <w:rFonts w:ascii="Garamond" w:hAnsi="Garamond" w:cs="Times New Roman"/>
          <w:color w:val="000000"/>
        </w:rPr>
        <w:t xml:space="preserve"> a steeper mean QOL decline from 12 weeks to 26 weeks and a larger estimated difference between treatment minus control QOL.   </w:t>
      </w:r>
    </w:p>
    <w:sectPr w:rsidR="00970F31" w:rsidRPr="00EC59AF" w:rsidSect="00E23F6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LaRoche, Dominic {DTIO~Tucson}" w:date="2014-11-13T12:55:00Z" w:initials="DDL">
    <w:p w14:paraId="0B735903" w14:textId="3A9D670E" w:rsidR="008F41A7" w:rsidRDefault="008F41A7">
      <w:pPr>
        <w:pStyle w:val="CommentText"/>
      </w:pPr>
      <w:r>
        <w:rPr>
          <w:rStyle w:val="CommentReference"/>
        </w:rPr>
        <w:annotationRef/>
      </w:r>
      <w:r>
        <w:t>This table was spilling of the page on my version.  Also I think we could remove the t-value and p-value columns.  Usually, I just report one or the other.</w:t>
      </w:r>
    </w:p>
  </w:comment>
  <w:comment w:id="228" w:author="LaRoche, Dominic {DTIO~Tucson}" w:date="2014-11-13T12:58:00Z" w:initials="DDL">
    <w:p w14:paraId="04A06197" w14:textId="7C47E64A" w:rsidR="00F65321" w:rsidRDefault="00F65321">
      <w:pPr>
        <w:pStyle w:val="CommentText"/>
      </w:pPr>
      <w:r>
        <w:rPr>
          <w:rStyle w:val="CommentReference"/>
        </w:rPr>
        <w:annotationRef/>
      </w:r>
      <w:r>
        <w:t>This table also spilled over the margins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9403C"/>
    <w:multiLevelType w:val="multilevel"/>
    <w:tmpl w:val="07746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233AB3"/>
    <w:multiLevelType w:val="multilevel"/>
    <w:tmpl w:val="07746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Letter"/>
        <w:lvlText w:val="%1."/>
        <w:lvlJc w:val="left"/>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9B9"/>
    <w:rsid w:val="004C71D8"/>
    <w:rsid w:val="005259B9"/>
    <w:rsid w:val="006D5B82"/>
    <w:rsid w:val="007B1C46"/>
    <w:rsid w:val="00800B57"/>
    <w:rsid w:val="008F41A7"/>
    <w:rsid w:val="00970F31"/>
    <w:rsid w:val="00D340E0"/>
    <w:rsid w:val="00E23F6A"/>
    <w:rsid w:val="00E84916"/>
    <w:rsid w:val="00E951AA"/>
    <w:rsid w:val="00EC59AF"/>
    <w:rsid w:val="00F65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F15C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59B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259B9"/>
  </w:style>
  <w:style w:type="paragraph" w:styleId="BalloonText">
    <w:name w:val="Balloon Text"/>
    <w:basedOn w:val="Normal"/>
    <w:link w:val="BalloonTextChar"/>
    <w:uiPriority w:val="99"/>
    <w:semiHidden/>
    <w:unhideWhenUsed/>
    <w:rsid w:val="005259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59B9"/>
    <w:rPr>
      <w:rFonts w:ascii="Lucida Grande" w:hAnsi="Lucida Grande" w:cs="Lucida Grande"/>
      <w:sz w:val="18"/>
      <w:szCs w:val="18"/>
    </w:rPr>
  </w:style>
  <w:style w:type="paragraph" w:styleId="NoSpacing">
    <w:name w:val="No Spacing"/>
    <w:uiPriority w:val="1"/>
    <w:qFormat/>
    <w:rsid w:val="005259B9"/>
  </w:style>
  <w:style w:type="table" w:styleId="TableGrid">
    <w:name w:val="Table Grid"/>
    <w:basedOn w:val="TableNormal"/>
    <w:uiPriority w:val="59"/>
    <w:rsid w:val="005259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B1C46"/>
    <w:rPr>
      <w:color w:val="0000FF" w:themeColor="hyperlink"/>
      <w:u w:val="single"/>
    </w:rPr>
  </w:style>
  <w:style w:type="character" w:styleId="CommentReference">
    <w:name w:val="annotation reference"/>
    <w:basedOn w:val="DefaultParagraphFont"/>
    <w:uiPriority w:val="99"/>
    <w:semiHidden/>
    <w:unhideWhenUsed/>
    <w:rsid w:val="008F41A7"/>
    <w:rPr>
      <w:sz w:val="16"/>
      <w:szCs w:val="16"/>
    </w:rPr>
  </w:style>
  <w:style w:type="paragraph" w:styleId="CommentText">
    <w:name w:val="annotation text"/>
    <w:basedOn w:val="Normal"/>
    <w:link w:val="CommentTextChar"/>
    <w:uiPriority w:val="99"/>
    <w:semiHidden/>
    <w:unhideWhenUsed/>
    <w:rsid w:val="008F41A7"/>
    <w:rPr>
      <w:sz w:val="20"/>
      <w:szCs w:val="20"/>
    </w:rPr>
  </w:style>
  <w:style w:type="character" w:customStyle="1" w:styleId="CommentTextChar">
    <w:name w:val="Comment Text Char"/>
    <w:basedOn w:val="DefaultParagraphFont"/>
    <w:link w:val="CommentText"/>
    <w:uiPriority w:val="99"/>
    <w:semiHidden/>
    <w:rsid w:val="008F41A7"/>
    <w:rPr>
      <w:sz w:val="20"/>
      <w:szCs w:val="20"/>
    </w:rPr>
  </w:style>
  <w:style w:type="paragraph" w:styleId="CommentSubject">
    <w:name w:val="annotation subject"/>
    <w:basedOn w:val="CommentText"/>
    <w:next w:val="CommentText"/>
    <w:link w:val="CommentSubjectChar"/>
    <w:uiPriority w:val="99"/>
    <w:semiHidden/>
    <w:unhideWhenUsed/>
    <w:rsid w:val="008F41A7"/>
    <w:rPr>
      <w:b/>
      <w:bCs/>
    </w:rPr>
  </w:style>
  <w:style w:type="character" w:customStyle="1" w:styleId="CommentSubjectChar">
    <w:name w:val="Comment Subject Char"/>
    <w:basedOn w:val="CommentTextChar"/>
    <w:link w:val="CommentSubject"/>
    <w:uiPriority w:val="99"/>
    <w:semiHidden/>
    <w:rsid w:val="008F41A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59B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259B9"/>
  </w:style>
  <w:style w:type="paragraph" w:styleId="BalloonText">
    <w:name w:val="Balloon Text"/>
    <w:basedOn w:val="Normal"/>
    <w:link w:val="BalloonTextChar"/>
    <w:uiPriority w:val="99"/>
    <w:semiHidden/>
    <w:unhideWhenUsed/>
    <w:rsid w:val="005259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59B9"/>
    <w:rPr>
      <w:rFonts w:ascii="Lucida Grande" w:hAnsi="Lucida Grande" w:cs="Lucida Grande"/>
      <w:sz w:val="18"/>
      <w:szCs w:val="18"/>
    </w:rPr>
  </w:style>
  <w:style w:type="paragraph" w:styleId="NoSpacing">
    <w:name w:val="No Spacing"/>
    <w:uiPriority w:val="1"/>
    <w:qFormat/>
    <w:rsid w:val="005259B9"/>
  </w:style>
  <w:style w:type="table" w:styleId="TableGrid">
    <w:name w:val="Table Grid"/>
    <w:basedOn w:val="TableNormal"/>
    <w:uiPriority w:val="59"/>
    <w:rsid w:val="005259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B1C46"/>
    <w:rPr>
      <w:color w:val="0000FF" w:themeColor="hyperlink"/>
      <w:u w:val="single"/>
    </w:rPr>
  </w:style>
  <w:style w:type="character" w:styleId="CommentReference">
    <w:name w:val="annotation reference"/>
    <w:basedOn w:val="DefaultParagraphFont"/>
    <w:uiPriority w:val="99"/>
    <w:semiHidden/>
    <w:unhideWhenUsed/>
    <w:rsid w:val="008F41A7"/>
    <w:rPr>
      <w:sz w:val="16"/>
      <w:szCs w:val="16"/>
    </w:rPr>
  </w:style>
  <w:style w:type="paragraph" w:styleId="CommentText">
    <w:name w:val="annotation text"/>
    <w:basedOn w:val="Normal"/>
    <w:link w:val="CommentTextChar"/>
    <w:uiPriority w:val="99"/>
    <w:semiHidden/>
    <w:unhideWhenUsed/>
    <w:rsid w:val="008F41A7"/>
    <w:rPr>
      <w:sz w:val="20"/>
      <w:szCs w:val="20"/>
    </w:rPr>
  </w:style>
  <w:style w:type="character" w:customStyle="1" w:styleId="CommentTextChar">
    <w:name w:val="Comment Text Char"/>
    <w:basedOn w:val="DefaultParagraphFont"/>
    <w:link w:val="CommentText"/>
    <w:uiPriority w:val="99"/>
    <w:semiHidden/>
    <w:rsid w:val="008F41A7"/>
    <w:rPr>
      <w:sz w:val="20"/>
      <w:szCs w:val="20"/>
    </w:rPr>
  </w:style>
  <w:style w:type="paragraph" w:styleId="CommentSubject">
    <w:name w:val="annotation subject"/>
    <w:basedOn w:val="CommentText"/>
    <w:next w:val="CommentText"/>
    <w:link w:val="CommentSubjectChar"/>
    <w:uiPriority w:val="99"/>
    <w:semiHidden/>
    <w:unhideWhenUsed/>
    <w:rsid w:val="008F41A7"/>
    <w:rPr>
      <w:b/>
      <w:bCs/>
    </w:rPr>
  </w:style>
  <w:style w:type="character" w:customStyle="1" w:styleId="CommentSubjectChar">
    <w:name w:val="Comment Subject Char"/>
    <w:basedOn w:val="CommentTextChar"/>
    <w:link w:val="CommentSubject"/>
    <w:uiPriority w:val="99"/>
    <w:semiHidden/>
    <w:rsid w:val="008F41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664390">
      <w:bodyDiv w:val="1"/>
      <w:marLeft w:val="0"/>
      <w:marRight w:val="0"/>
      <w:marTop w:val="0"/>
      <w:marBottom w:val="0"/>
      <w:divBdr>
        <w:top w:val="none" w:sz="0" w:space="0" w:color="auto"/>
        <w:left w:val="none" w:sz="0" w:space="0" w:color="auto"/>
        <w:bottom w:val="none" w:sz="0" w:space="0" w:color="auto"/>
        <w:right w:val="none" w:sz="0" w:space="0" w:color="auto"/>
      </w:divBdr>
      <w:divsChild>
        <w:div w:id="1654749076">
          <w:marLeft w:val="0"/>
          <w:marRight w:val="0"/>
          <w:marTop w:val="0"/>
          <w:marBottom w:val="0"/>
          <w:divBdr>
            <w:top w:val="none" w:sz="0" w:space="0" w:color="auto"/>
            <w:left w:val="none" w:sz="0" w:space="0" w:color="auto"/>
            <w:bottom w:val="none" w:sz="0" w:space="0" w:color="auto"/>
            <w:right w:val="none" w:sz="0" w:space="0" w:color="auto"/>
          </w:divBdr>
        </w:div>
        <w:div w:id="1802068663">
          <w:marLeft w:val="0"/>
          <w:marRight w:val="0"/>
          <w:marTop w:val="0"/>
          <w:marBottom w:val="0"/>
          <w:divBdr>
            <w:top w:val="none" w:sz="0" w:space="0" w:color="auto"/>
            <w:left w:val="none" w:sz="0" w:space="0" w:color="auto"/>
            <w:bottom w:val="none" w:sz="0" w:space="0" w:color="auto"/>
            <w:right w:val="none" w:sz="0" w:space="0" w:color="auto"/>
          </w:divBdr>
        </w:div>
        <w:div w:id="8228142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1742</Words>
  <Characters>9935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11654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c:creator>
  <cp:lastModifiedBy>LaRoche, Dominic {DTIO~Tucson}</cp:lastModifiedBy>
  <cp:revision>2</cp:revision>
  <dcterms:created xsi:type="dcterms:W3CDTF">2014-11-13T20:04:00Z</dcterms:created>
  <dcterms:modified xsi:type="dcterms:W3CDTF">2014-11-13T20:04:00Z</dcterms:modified>
</cp:coreProperties>
</file>